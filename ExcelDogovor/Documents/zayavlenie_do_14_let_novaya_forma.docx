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</w:t>
      </w:r>
      <w:r w:rsidRPr="00C87DFF">
        <w:rPr>
          <w:rFonts w:ascii="Times New Roman" w:hAnsi="Times New Roman"/>
          <w:sz w:val="24"/>
          <w:szCs w:val="24"/>
          <w:u w:val="single"/>
          <w:rPrChange w:id="28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</w:t>
      </w:r>
      <w:ins w:id="29" w:author="tard" w:date="2020-04-26T14:30:00Z">
        <w:r w:rsidR="009B77B5">
          <w:rPr>
            <w:rFonts w:ascii="Times New Roman" w:hAnsi="Times New Roman"/>
            <w:sz w:val="24"/>
            <w:szCs w:val="24"/>
            <w:u w:val="single"/>
          </w:rPr>
          <w:t>____</w:t>
        </w:r>
      </w:ins>
      <w:del w:id="30" w:author="tard" w:date="2020-04-26T14:29:00Z">
        <w:r w:rsidRPr="00C87DFF" w:rsidDel="004C6BB9">
          <w:rPr>
            <w:rFonts w:ascii="Times New Roman" w:hAnsi="Times New Roman"/>
            <w:sz w:val="24"/>
            <w:szCs w:val="24"/>
            <w:u w:val="single"/>
            <w:rPrChange w:id="31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</w:delText>
        </w:r>
      </w:del>
      <w:del w:id="32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3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</w:delText>
        </w:r>
      </w:del>
      <w:del w:id="34" w:author="tard" w:date="2020-04-26T14:29:00Z">
        <w:r w:rsidRPr="00C87DFF" w:rsidDel="004C6BB9">
          <w:rPr>
            <w:rFonts w:ascii="Times New Roman" w:hAnsi="Times New Roman"/>
            <w:sz w:val="24"/>
            <w:szCs w:val="24"/>
            <w:u w:val="single"/>
            <w:rPrChange w:id="35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</w:delText>
        </w:r>
      </w:del>
      <w:ins w:id="36" w:author="tard" w:date="2020-04-18T14:37:00Z"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7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38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9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40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Parent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rPrChange w:id="41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bookmarkStart w:id="42" w:name="_GoBack"/>
      <w:bookmarkEnd w:id="42"/>
      <w:ins w:id="43" w:author="tard" w:date="2020-04-26T14:29:00Z">
        <w:r w:rsidR="004C6BB9">
          <w:rPr>
            <w:rFonts w:ascii="Times New Roman" w:hAnsi="Times New Roman"/>
            <w:sz w:val="24"/>
            <w:szCs w:val="24"/>
            <w:u w:val="single"/>
          </w:rPr>
          <w:t>___</w:t>
        </w:r>
        <w:r w:rsidR="004C6BB9" w:rsidRPr="009D7A1A">
          <w:rPr>
            <w:rFonts w:ascii="Times New Roman" w:hAnsi="Times New Roman"/>
            <w:sz w:val="24"/>
            <w:szCs w:val="24"/>
            <w:u w:val="single"/>
          </w:rPr>
          <w:t>___</w:t>
        </w:r>
      </w:ins>
      <w:del w:id="44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45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46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</w:t>
      </w:r>
      <w:ins w:id="47" w:author="tard" w:date="2020-04-18T16:04:00Z">
        <w:r w:rsidR="00C87DFF" w:rsidRPr="00C87DFF">
          <w:rPr>
            <w:rFonts w:ascii="Times New Roman" w:hAnsi="Times New Roman"/>
            <w:sz w:val="24"/>
            <w:szCs w:val="24"/>
            <w:u w:val="single"/>
            <w:rPrChange w:id="48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</w:ins>
      <w:ins w:id="49" w:author="tard" w:date="2020-04-18T18:18:00Z">
        <w:r w:rsidR="002F6ED6">
          <w:rPr>
            <w:rFonts w:ascii="Times New Roman" w:hAnsi="Times New Roman"/>
            <w:sz w:val="24"/>
            <w:szCs w:val="24"/>
            <w:u w:val="single"/>
          </w:rPr>
          <w:t>_</w:t>
        </w:r>
      </w:ins>
      <w:ins w:id="50" w:author="tard" w:date="2020-04-18T16:04:00Z">
        <w:r w:rsidR="00C83CDE">
          <w:rPr>
            <w:rFonts w:ascii="Times New Roman" w:hAnsi="Times New Roman"/>
            <w:sz w:val="24"/>
            <w:szCs w:val="24"/>
            <w:u w:val="single"/>
          </w:rPr>
          <w:t>___</w:t>
        </w:r>
        <w:r w:rsidR="00C87DFF" w:rsidRPr="00C87DFF">
          <w:rPr>
            <w:rFonts w:ascii="Times New Roman" w:hAnsi="Times New Roman"/>
            <w:sz w:val="24"/>
            <w:szCs w:val="24"/>
            <w:u w:val="single"/>
            <w:rPrChange w:id="51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  <w:r w:rsidR="00C87DFF">
          <w:rPr>
            <w:rFonts w:ascii="Times New Roman" w:hAnsi="Times New Roman"/>
            <w:sz w:val="24"/>
            <w:szCs w:val="24"/>
            <w:u w:val="single"/>
          </w:rPr>
          <w:t>_</w:t>
        </w:r>
      </w:ins>
      <w:r w:rsidRPr="00C87DFF">
        <w:rPr>
          <w:rFonts w:ascii="Times New Roman" w:hAnsi="Times New Roman"/>
          <w:sz w:val="24"/>
          <w:szCs w:val="24"/>
          <w:u w:val="single"/>
          <w:rPrChange w:id="52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del w:id="53" w:author="tard" w:date="2020-04-18T18:19:00Z">
        <w:r w:rsidRPr="00C87DFF" w:rsidDel="00C83CDE">
          <w:rPr>
            <w:rFonts w:ascii="Times New Roman" w:hAnsi="Times New Roman"/>
            <w:sz w:val="24"/>
            <w:szCs w:val="24"/>
            <w:u w:val="single"/>
            <w:rPrChange w:id="54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55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5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57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59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6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61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6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63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6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65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6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67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68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6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70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7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72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73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7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75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7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77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78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7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80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</w:t>
      </w:r>
      <w:del w:id="81" w:author="tard" w:date="2020-04-18T19:53:00Z">
        <w:r w:rsidRPr="00255C0C" w:rsidDel="00503C85">
          <w:rPr>
            <w:rFonts w:ascii="Times New Roman" w:hAnsi="Times New Roman"/>
            <w:sz w:val="24"/>
            <w:szCs w:val="24"/>
          </w:rPr>
          <w:delText>_____</w:delText>
        </w:r>
      </w:del>
      <w:r w:rsidRPr="00255C0C">
        <w:rPr>
          <w:rFonts w:ascii="Times New Roman" w:hAnsi="Times New Roman"/>
          <w:sz w:val="24"/>
          <w:szCs w:val="24"/>
        </w:rPr>
        <w:t>____</w:t>
      </w:r>
      <w:del w:id="82" w:author="tard" w:date="2020-04-18T14:37:00Z">
        <w:r w:rsidRPr="002B49D3" w:rsidDel="009E39A9">
          <w:rPr>
            <w:rFonts w:ascii="Times New Roman" w:hAnsi="Times New Roman"/>
            <w:sz w:val="24"/>
            <w:szCs w:val="24"/>
            <w:u w:val="single"/>
            <w:rPrChange w:id="83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</w:delText>
        </w:r>
        <w:r w:rsidR="004A2361" w:rsidRPr="002B49D3" w:rsidDel="009E39A9">
          <w:rPr>
            <w:rFonts w:ascii="Times New Roman" w:hAnsi="Times New Roman"/>
            <w:sz w:val="24"/>
            <w:szCs w:val="24"/>
            <w:u w:val="single"/>
            <w:rPrChange w:id="84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_______________________________________________</w:delText>
        </w:r>
      </w:del>
      <w:ins w:id="85" w:author="tard" w:date="2020-04-18T14:37:00Z"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6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87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8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89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Student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rPrChange w:id="90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</w:t>
        </w:r>
        <w:proofErr w:type="gramStart"/>
        <w:r w:rsidR="009E39A9" w:rsidRPr="002B49D3">
          <w:rPr>
            <w:rFonts w:ascii="Times New Roman" w:hAnsi="Times New Roman"/>
            <w:sz w:val="24"/>
            <w:szCs w:val="24"/>
            <w:u w:val="single"/>
            <w:rPrChange w:id="91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</w:t>
        </w:r>
      </w:ins>
      <w:ins w:id="92" w:author="tard" w:date="2020-04-18T19:45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93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,</w:t>
        </w:r>
      </w:ins>
      <w:ins w:id="94" w:author="tard" w:date="2020-04-18T19:53:00Z">
        <w:r w:rsidR="00503C85" w:rsidRPr="00287FDD">
          <w:rPr>
            <w:rFonts w:ascii="Times New Roman" w:hAnsi="Times New Roman"/>
            <w:sz w:val="24"/>
            <w:szCs w:val="24"/>
            <w:u w:val="single"/>
            <w:rPrChange w:id="95" w:author="tard" w:date="2020-04-26T14:10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  <w:proofErr w:type="gramEnd"/>
        <w:r w:rsidR="00503C85" w:rsidRPr="00287FDD">
          <w:rPr>
            <w:rFonts w:ascii="Times New Roman" w:hAnsi="Times New Roman"/>
            <w:sz w:val="24"/>
            <w:szCs w:val="24"/>
            <w:u w:val="single"/>
            <w:rPrChange w:id="96" w:author="tard" w:date="2020-04-26T14:10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</w:ins>
      <w:del w:id="97" w:author="tard" w:date="2020-04-18T19:45:00Z">
        <w:r w:rsidR="004A2361" w:rsidRPr="00255C0C" w:rsidDel="00810474">
          <w:rPr>
            <w:rFonts w:ascii="Times New Roman" w:hAnsi="Times New Roman"/>
            <w:sz w:val="24"/>
            <w:szCs w:val="24"/>
          </w:rPr>
          <w:delText>____</w:delText>
        </w:r>
      </w:del>
      <w:ins w:id="98" w:author="tard" w:date="2020-04-18T19:45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99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{{</w:t>
        </w:r>
        <w:r w:rsidR="00B905F1">
          <w:rPr>
            <w:rFonts w:ascii="Times New Roman" w:hAnsi="Times New Roman"/>
            <w:sz w:val="24"/>
            <w:szCs w:val="24"/>
            <w:u w:val="single"/>
            <w:lang w:val="en-US"/>
          </w:rPr>
          <w:t>BI</w:t>
        </w:r>
        <w:r w:rsidR="00810474">
          <w:rPr>
            <w:rFonts w:ascii="Times New Roman" w:hAnsi="Times New Roman"/>
            <w:sz w:val="24"/>
            <w:szCs w:val="24"/>
            <w:u w:val="single"/>
            <w:lang w:val="en-US"/>
          </w:rPr>
          <w:t>R</w:t>
        </w:r>
      </w:ins>
      <w:ins w:id="100" w:author="tard" w:date="2020-04-18T19:50:00Z">
        <w:r w:rsidR="00B905F1">
          <w:rPr>
            <w:rFonts w:ascii="Times New Roman" w:hAnsi="Times New Roman"/>
            <w:sz w:val="24"/>
            <w:szCs w:val="24"/>
            <w:u w:val="single"/>
            <w:lang w:val="en-US"/>
          </w:rPr>
          <w:t>T</w:t>
        </w:r>
      </w:ins>
      <w:ins w:id="101" w:author="tard" w:date="2020-04-18T19:45:00Z">
        <w:r w:rsidR="00810474">
          <w:rPr>
            <w:rFonts w:ascii="Times New Roman" w:hAnsi="Times New Roman"/>
            <w:sz w:val="24"/>
            <w:szCs w:val="24"/>
            <w:u w:val="single"/>
            <w:lang w:val="en-US"/>
          </w:rPr>
          <w:t>HDATE</w:t>
        </w:r>
        <w:r w:rsidR="00810474" w:rsidRPr="00810474">
          <w:rPr>
            <w:rFonts w:ascii="Times New Roman" w:hAnsi="Times New Roman"/>
            <w:sz w:val="24"/>
            <w:szCs w:val="24"/>
            <w:u w:val="single"/>
            <w:rPrChange w:id="102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}}</w:t>
        </w:r>
      </w:ins>
      <w:ins w:id="103" w:author="tard" w:date="2020-04-18T19:46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104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 xml:space="preserve"> </w:t>
        </w:r>
      </w:ins>
      <w:r w:rsidR="004A2361" w:rsidRPr="00255C0C">
        <w:rPr>
          <w:rFonts w:ascii="Times New Roman" w:hAnsi="Times New Roman"/>
          <w:sz w:val="24"/>
          <w:szCs w:val="24"/>
        </w:rPr>
        <w:t>_</w:t>
      </w:r>
      <w:ins w:id="105" w:author="tard" w:date="2020-04-18T18:18:00Z">
        <w:r w:rsidR="00E92FA0">
          <w:rPr>
            <w:rFonts w:ascii="Times New Roman" w:hAnsi="Times New Roman"/>
            <w:sz w:val="24"/>
            <w:szCs w:val="24"/>
          </w:rPr>
          <w:t>__</w:t>
        </w:r>
        <w:r w:rsidR="002F6ED6">
          <w:rPr>
            <w:rFonts w:ascii="Times New Roman" w:hAnsi="Times New Roman"/>
            <w:sz w:val="24"/>
            <w:szCs w:val="24"/>
          </w:rPr>
          <w:t>_____</w:t>
        </w:r>
      </w:ins>
      <w:del w:id="106" w:author="tard" w:date="2020-04-18T18:21:00Z">
        <w:r w:rsidR="004A2361" w:rsidRPr="00255C0C" w:rsidDel="006D4C47">
          <w:rPr>
            <w:rFonts w:ascii="Times New Roman" w:hAnsi="Times New Roman"/>
            <w:sz w:val="24"/>
            <w:szCs w:val="24"/>
          </w:rPr>
          <w:delText>_</w:delText>
        </w:r>
      </w:del>
      <w:r w:rsidR="004A2361" w:rsidRPr="00255C0C">
        <w:rPr>
          <w:rFonts w:ascii="Times New Roman" w:hAnsi="Times New Roman"/>
          <w:sz w:val="24"/>
          <w:szCs w:val="24"/>
        </w:rPr>
        <w:t>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107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108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109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110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111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112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113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114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115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Pr="002B49D3" w:rsidDel="009E39A9" w:rsidRDefault="0080253A">
      <w:pPr>
        <w:autoSpaceDE w:val="0"/>
        <w:autoSpaceDN w:val="0"/>
        <w:adjustRightInd w:val="0"/>
        <w:spacing w:line="360" w:lineRule="auto"/>
        <w:jc w:val="both"/>
        <w:rPr>
          <w:del w:id="116" w:author="tard" w:date="2020-04-18T14:39:00Z"/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17" w:author="tard" w:date="2020-04-18T16:21:00Z">
            <w:rPr>
              <w:del w:id="118" w:author="tard" w:date="2020-04-18T14:39:00Z"/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pPrChange w:id="119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</w:t>
      </w:r>
      <w:del w:id="120" w:author="tard" w:date="2020-04-26T14:26:00Z">
        <w:r w:rsidRPr="00421F4A" w:rsidDel="00E92FA0">
          <w:rPr>
            <w:rFonts w:ascii="Times New Roman" w:eastAsia="Calibri" w:hAnsi="Times New Roman" w:cs="Times New Roman"/>
            <w:sz w:val="22"/>
            <w:szCs w:val="22"/>
            <w:lang w:eastAsia="en-US"/>
          </w:rPr>
          <w:delText>_____</w:delText>
        </w:r>
      </w:del>
      <w:ins w:id="121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2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val="en-US" w:eastAsia="en-US"/>
            <w:rPrChange w:id="123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CLASS</w:t>
        </w:r>
        <w:proofErr w:type="gramStart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4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}}_</w:t>
        </w:r>
        <w:proofErr w:type="gramEnd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5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,</w:t>
        </w:r>
      </w:ins>
      <w:del w:id="126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7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</w:delText>
        </w:r>
      </w:del>
      <w:ins w:id="128" w:author="Парфинович Александр Константинович" w:date="2019-08-27T18:42:00Z">
        <w:del w:id="129" w:author="tard" w:date="2020-04-18T14:39:00Z">
          <w:r w:rsidR="000C23B4" w:rsidRPr="002B49D3" w:rsidDel="009E39A9">
            <w:rPr>
              <w:rFonts w:ascii="Times New Roman" w:eastAsia="Calibri" w:hAnsi="Times New Roman" w:cs="Times New Roman"/>
              <w:sz w:val="22"/>
              <w:szCs w:val="22"/>
              <w:u w:val="single"/>
              <w:lang w:eastAsia="en-US"/>
              <w:rPrChange w:id="130" w:author="tard" w:date="2020-04-18T16:21:00Z">
                <w:rPr>
                  <w:rFonts w:ascii="Times New Roman" w:eastAsia="Calibri" w:hAnsi="Times New Roman" w:cs="Times New Roman"/>
                  <w:sz w:val="22"/>
                  <w:szCs w:val="22"/>
                  <w:lang w:eastAsia="en-US"/>
                </w:rPr>
              </w:rPrChange>
            </w:rPr>
            <w:delText>_</w:delText>
          </w:r>
        </w:del>
      </w:ins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131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del w:id="132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33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___________________________________________________________________________</w:delText>
        </w:r>
      </w:del>
      <w:r w:rsidRPr="002B49D3">
        <w:rPr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34" w:author="tard" w:date="2020-04-18T16:21:00Z">
            <w:rPr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t>___</w:t>
      </w:r>
      <w:ins w:id="135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36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</w:ins>
      <w:ins w:id="137" w:author="tard" w:date="2020-04-18T14:40:00Z">
        <w:r w:rsidR="009E39A9" w:rsidRPr="002B49D3">
          <w:rPr>
            <w:u w:val="single"/>
            <w:lang w:val="en-US"/>
            <w:rPrChange w:id="138" w:author="tard" w:date="2020-04-18T16:21:00Z">
              <w:rPr>
                <w:lang w:val="en-US"/>
              </w:rPr>
            </w:rPrChange>
          </w:rPr>
          <w:t>SCHOOL</w:t>
        </w:r>
        <w:proofErr w:type="gramStart"/>
        <w:r w:rsidR="009E39A9" w:rsidRPr="002B49D3">
          <w:rPr>
            <w:u w:val="single"/>
            <w:rPrChange w:id="139" w:author="tard" w:date="2020-04-18T16:21:00Z">
              <w:rPr>
                <w:lang w:val="en-US"/>
              </w:rPr>
            </w:rPrChange>
          </w:rPr>
          <w:t>}}</w:t>
        </w:r>
      </w:ins>
      <w:r>
        <w:rPr>
          <w:rFonts w:ascii="Times New Roman" w:eastAsia="Calibri" w:hAnsi="Times New Roman" w:cs="Times New Roman"/>
          <w:sz w:val="22"/>
          <w:szCs w:val="22"/>
          <w:lang w:eastAsia="en-US"/>
        </w:rPr>
        <w:t>_</w:t>
      </w:r>
      <w:proofErr w:type="gramEnd"/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</w:t>
      </w:r>
      <w:ins w:id="140" w:author="tard" w:date="2020-04-18T18:31:00Z">
        <w:r w:rsidR="006D4C47">
          <w:rPr>
            <w:rFonts w:ascii="Times New Roman" w:eastAsia="Calibri" w:hAnsi="Times New Roman" w:cs="Times New Roman"/>
            <w:sz w:val="22"/>
            <w:szCs w:val="22"/>
            <w:lang w:eastAsia="en-US"/>
          </w:rPr>
          <w:t>_________</w:t>
        </w:r>
      </w:ins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14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42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143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44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145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46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147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48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149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50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5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152" w:author="Парфинович Александр Константинович" w:date="2019-08-27T18:43:00Z"/>
        </w:rPr>
        <w:pPrChange w:id="153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154" w:author="Парфинович Александр Константинович" w:date="2019-08-27T18:43:00Z"/>
        </w:rPr>
      </w:pPr>
      <w:del w:id="155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156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157" w:author="Шатилова Зарина Абдулазисовна" w:date="2019-08-28T14:09:00Z">
        <w:del w:id="158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159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160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6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6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63" w:author="tard" w:date="2020-04-18T15:15:00Z"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4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65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GROUP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6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67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NAME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8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}}</w:t>
        </w:r>
      </w:ins>
      <w:ins w:id="169" w:author="Парфинович Александр Константинович" w:date="2020-01-23T18:42:00Z">
        <w:del w:id="170" w:author="tard" w:date="2020-04-18T15:15:00Z">
          <w:r w:rsidR="00DD25EE" w:rsidDel="0039295B">
            <w:rPr>
              <w:rFonts w:ascii="Times New Roman" w:hAnsi="Times New Roman" w:cs="Times New Roman"/>
              <w:b/>
              <w:color w:val="000000" w:themeColor="text1"/>
              <w:spacing w:val="-5"/>
            </w:rPr>
            <w:delText>____________________________________________________</w:delText>
          </w:r>
        </w:del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7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7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73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74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75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76" w:author="Алькина Людмила Николаевна" w:date="2019-12-20T10:47:00Z">
              <w:rPr/>
            </w:rPrChange>
          </w:rPr>
          <w:t xml:space="preserve"> </w:t>
        </w:r>
      </w:ins>
      <w:del w:id="177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78" w:author="Парфинович Александр Константинович" w:date="2019-08-27T18:44:00Z">
        <w:del w:id="179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80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81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82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83" w:author="tard" w:date="2020-04-18T16:13:00Z">
        <w:r w:rsidR="00C87DFF" w:rsidRPr="00C87DFF">
          <w:rPr>
            <w:rFonts w:ascii="Times New Roman" w:hAnsi="Times New Roman"/>
            <w:b/>
            <w:rPrChange w:id="184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85" w:author="Парфинович Александр Константинович" w:date="2020-01-23T18:42:00Z">
        <w:del w:id="186" w:author="tard" w:date="2020-04-18T15:15:00Z">
          <w:r w:rsidR="00DD25EE" w:rsidRPr="002B49D3" w:rsidDel="0039295B">
            <w:rPr>
              <w:rFonts w:ascii="Times New Roman" w:hAnsi="Times New Roman"/>
              <w:b/>
              <w:u w:val="single"/>
              <w:rPrChange w:id="187" w:author="tard" w:date="2020-04-18T16:21:00Z">
                <w:rPr>
                  <w:rFonts w:ascii="Times New Roman" w:hAnsi="Times New Roman"/>
                  <w:b/>
                </w:rPr>
              </w:rPrChange>
            </w:rPr>
            <w:delText>______________</w:delText>
          </w:r>
        </w:del>
      </w:ins>
      <w:ins w:id="188" w:author="tard" w:date="2020-04-18T15:15:00Z">
        <w:r w:rsidR="0039295B" w:rsidRPr="002B49D3">
          <w:rPr>
            <w:rFonts w:ascii="Times New Roman" w:hAnsi="Times New Roman"/>
            <w:b/>
            <w:u w:val="single"/>
            <w:rPrChange w:id="189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190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SECTION</w:t>
        </w:r>
        <w:r w:rsidR="0039295B" w:rsidRPr="002B49D3">
          <w:rPr>
            <w:rFonts w:ascii="Times New Roman" w:hAnsi="Times New Roman"/>
            <w:b/>
            <w:u w:val="single"/>
            <w:rPrChange w:id="191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92" w:author="tard" w:date="2020-04-18T16:13:00Z">
        <w:r w:rsidR="00C87DFF" w:rsidRPr="00C87DFF">
          <w:rPr>
            <w:rFonts w:ascii="Times New Roman" w:hAnsi="Times New Roman"/>
            <w:b/>
            <w:rPrChange w:id="193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94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95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96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97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98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9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200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201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</w:t>
        </w:r>
        <w:del w:id="202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03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</w:delText>
          </w:r>
        </w:del>
      </w:ins>
      <w:ins w:id="204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05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06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HOURS</w:t>
        </w:r>
        <w:r w:rsidR="0039295B" w:rsidRPr="002B49D3">
          <w:rPr>
            <w:rFonts w:ascii="Times New Roman" w:hAnsi="Times New Roman"/>
            <w:b/>
            <w:u w:val="single"/>
            <w:rPrChange w:id="207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08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20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210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211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212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213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«</w:delText>
        </w:r>
        <w:r w:rsidR="0080253A" w:rsidRPr="002B49D3" w:rsidDel="00DD25EE">
          <w:rPr>
            <w:rFonts w:ascii="Times New Roman" w:hAnsi="Times New Roman"/>
            <w:b/>
          </w:rPr>
          <w:delText>02</w:delText>
        </w:r>
      </w:del>
      <w:ins w:id="214" w:author="Алькина Людмила Николаевна" w:date="2019-12-20T10:46:00Z">
        <w:del w:id="215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>13</w:delText>
          </w:r>
        </w:del>
      </w:ins>
      <w:del w:id="216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 xml:space="preserve">» </w:delText>
        </w:r>
        <w:r w:rsidR="0080253A" w:rsidRPr="002B49D3" w:rsidDel="00DD25EE">
          <w:rPr>
            <w:rFonts w:ascii="Times New Roman" w:hAnsi="Times New Roman"/>
            <w:b/>
          </w:rPr>
          <w:delText>сентября</w:delText>
        </w:r>
        <w:r w:rsidR="005622F6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17" w:author="Алькина Людмила Николаевна" w:date="2019-12-20T10:46:00Z">
        <w:del w:id="21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января </w:delText>
          </w:r>
        </w:del>
      </w:ins>
      <w:del w:id="219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</w:rPr>
          <w:delText>2019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20" w:author="Алькина Людмила Николаевна" w:date="2019-12-20T10:46:00Z">
        <w:del w:id="221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2020 </w:delText>
          </w:r>
        </w:del>
      </w:ins>
      <w:del w:id="222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года</w:delText>
        </w:r>
      </w:del>
      <w:ins w:id="223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  <w:del w:id="224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25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</w:delText>
          </w:r>
        </w:del>
      </w:ins>
      <w:ins w:id="226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27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28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DATE</w:t>
        </w:r>
        <w:r w:rsidR="0039295B" w:rsidRPr="002B49D3">
          <w:rPr>
            <w:rFonts w:ascii="Times New Roman" w:hAnsi="Times New Roman"/>
            <w:b/>
            <w:u w:val="single"/>
            <w:rPrChange w:id="229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30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START</w:t>
        </w:r>
        <w:r w:rsidR="0039295B" w:rsidRPr="002B49D3">
          <w:rPr>
            <w:rFonts w:ascii="Times New Roman" w:hAnsi="Times New Roman"/>
            <w:b/>
            <w:u w:val="single"/>
            <w:rPrChange w:id="231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32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</w:ins>
      <w:r w:rsidR="00B80908">
        <w:rPr>
          <w:rFonts w:ascii="Times New Roman" w:hAnsi="Times New Roman"/>
        </w:rPr>
        <w:t xml:space="preserve"> по </w:t>
      </w:r>
      <w:del w:id="233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«</w:delText>
        </w:r>
        <w:r w:rsidR="0080253A" w:rsidRPr="002B49D3" w:rsidDel="00DD25EE">
          <w:rPr>
            <w:rFonts w:ascii="Times New Roman" w:hAnsi="Times New Roman"/>
            <w:b/>
          </w:rPr>
          <w:delText>28</w:delText>
        </w:r>
      </w:del>
      <w:ins w:id="234" w:author="Алькина Людмила Николаевна" w:date="2019-12-20T10:46:00Z">
        <w:del w:id="235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>22</w:delText>
          </w:r>
        </w:del>
      </w:ins>
      <w:del w:id="236" w:author="Парфинович Александр Константинович" w:date="2020-01-23T18:43:00Z">
        <w:r w:rsidR="0080253A" w:rsidRPr="002B49D3" w:rsidDel="00DD25EE">
          <w:rPr>
            <w:rFonts w:ascii="Times New Roman" w:hAnsi="Times New Roman"/>
            <w:b/>
          </w:rPr>
          <w:delText>»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  <w:r w:rsidR="0080253A" w:rsidRPr="002B49D3" w:rsidDel="00DD25EE">
          <w:rPr>
            <w:rFonts w:ascii="Times New Roman" w:hAnsi="Times New Roman"/>
            <w:b/>
          </w:rPr>
          <w:delText>декабря</w:delText>
        </w:r>
        <w:r w:rsidR="005622F6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37" w:author="Алькина Людмила Николаевна" w:date="2019-12-20T10:46:00Z">
        <w:del w:id="23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мая </w:delText>
          </w:r>
        </w:del>
      </w:ins>
      <w:del w:id="239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</w:rPr>
          <w:delText>2019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40" w:author="Алькина Людмила Николаевна" w:date="2019-12-20T10:46:00Z">
        <w:del w:id="241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2020 </w:delText>
          </w:r>
        </w:del>
      </w:ins>
      <w:del w:id="242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года</w:delText>
        </w:r>
      </w:del>
      <w:ins w:id="243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</w:ins>
      <w:ins w:id="244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45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</w:t>
        </w:r>
        <w:r w:rsidR="0039295B" w:rsidRPr="002B49D3">
          <w:rPr>
            <w:rFonts w:ascii="Times New Roman" w:hAnsi="Times New Roman"/>
            <w:b/>
            <w:u w:val="single"/>
            <w:rPrChange w:id="246" w:author="tard" w:date="2020-04-18T16:20:00Z">
              <w:rPr>
                <w:rFonts w:ascii="Times New Roman" w:hAnsi="Times New Roman"/>
                <w:b/>
              </w:rPr>
            </w:rPrChange>
          </w:rPr>
          <w:t>{DATE_END</w:t>
        </w:r>
        <w:r w:rsidR="0039295B" w:rsidRPr="002B49D3">
          <w:rPr>
            <w:rFonts w:ascii="Times New Roman" w:hAnsi="Times New Roman"/>
            <w:b/>
            <w:u w:val="single"/>
            <w:rPrChange w:id="247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48" w:author="Парфинович Александр Константинович" w:date="2020-01-23T18:43:00Z">
        <w:del w:id="249" w:author="tard" w:date="2020-04-18T15:19:00Z">
          <w:r w:rsidR="00DD25EE" w:rsidRPr="002B49D3" w:rsidDel="0039295B">
            <w:rPr>
              <w:rFonts w:ascii="Times New Roman" w:hAnsi="Times New Roman"/>
              <w:b/>
            </w:rPr>
            <w:delText>__________</w:delText>
          </w:r>
        </w:del>
        <w:r w:rsidR="00DD25EE" w:rsidRPr="002B49D3">
          <w:rPr>
            <w:rFonts w:ascii="Times New Roman" w:hAnsi="Times New Roman"/>
            <w:b/>
          </w:rPr>
          <w:t>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250" w:author="Парфинович Александр Константинович" w:date="2020-01-23T18:25:00Z"/>
          <w:color w:val="000000"/>
          <w:sz w:val="18"/>
          <w:szCs w:val="18"/>
        </w:rPr>
      </w:pPr>
      <w:ins w:id="251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252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253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254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255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256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257" w:author="Парфинович Александр Константинович" w:date="2020-01-23T18:25:00Z">
        <w:del w:id="258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259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260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261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262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263" w:author="Шатилова Зарина Абдулазисовна" w:date="2019-09-12T19:08:00Z"/>
          <w:sz w:val="18"/>
          <w:szCs w:val="18"/>
          <w:rPrChange w:id="264" w:author="Парфинович Александр Константинович" w:date="2020-01-23T18:27:00Z">
            <w:rPr>
              <w:del w:id="265" w:author="Шатилова Зарина Абдулазисовна" w:date="2019-09-12T19:08:00Z"/>
            </w:rPr>
          </w:rPrChange>
        </w:rPr>
        <w:pPrChange w:id="266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267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268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269" w:author="Шатилова Зарина Абдулазисовна" w:date="2019-09-12T19:08:00Z"/>
          <w:sz w:val="18"/>
          <w:szCs w:val="18"/>
          <w:rPrChange w:id="270" w:author="Парфинович Александр Константинович" w:date="2020-01-23T18:27:00Z">
            <w:rPr>
              <w:del w:id="271" w:author="Шатилова Зарина Абдулазисовна" w:date="2019-09-12T19:08:00Z"/>
            </w:rPr>
          </w:rPrChange>
        </w:rPr>
        <w:pPrChange w:id="272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73" w:author="Парфинович Александр Константинович" w:date="2019-08-27T19:31:00Z">
        <w:del w:id="27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27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77" w:author="Парфинович Александр Константинович" w:date="2020-01-23T18:27:00Z">
              <w:rPr/>
            </w:rPrChange>
          </w:rPr>
          <w:delText>К</w:delText>
        </w:r>
      </w:del>
      <w:ins w:id="278" w:author="Парфинович Александр Константинович" w:date="2019-08-27T19:32:00Z">
        <w:del w:id="27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8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2" w:author="Парфинович Александр Константинович" w:date="2020-01-23T18:27:00Z">
              <w:rPr/>
            </w:rPrChange>
          </w:rPr>
          <w:delText>опи</w:delText>
        </w:r>
      </w:del>
      <w:ins w:id="283" w:author="Парфинович Александр Константинович" w:date="2019-08-27T19:31:00Z">
        <w:del w:id="28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5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28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7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288" w:author="Парфинович Александр Константинович" w:date="2019-08-27T19:32:00Z">
        <w:del w:id="28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9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92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93" w:author="Шатилова Зарина Абдулазисовна" w:date="2019-09-12T19:08:00Z"/>
          <w:sz w:val="18"/>
          <w:szCs w:val="18"/>
          <w:rPrChange w:id="294" w:author="Парфинович Александр Константинович" w:date="2020-01-23T18:27:00Z">
            <w:rPr>
              <w:del w:id="295" w:author="Шатилова Зарина Абдулазисовна" w:date="2019-09-12T19:08:00Z"/>
            </w:rPr>
          </w:rPrChange>
        </w:rPr>
        <w:pPrChange w:id="296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97" w:author="Парфинович Александр Константинович" w:date="2019-08-27T19:31:00Z">
        <w:del w:id="298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9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300" w:author="Парфинович Александр Константинович" w:date="2019-08-27T19:32:00Z">
        <w:del w:id="301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2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30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4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305" w:author="Парфинович Александр Константинович" w:date="2019-08-27T19:31:00Z">
        <w:del w:id="30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308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9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310" w:author="Парфинович Александр Константинович" w:date="2019-08-27T18:55:00Z">
        <w:del w:id="311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312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31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14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315" w:author="Парфинович Александр Константинович" w:date="2019-08-27T18:45:00Z"/>
          <w:rFonts w:ascii="Times New Roman" w:hAnsi="Times New Roman"/>
          <w:sz w:val="18"/>
          <w:szCs w:val="18"/>
          <w:rPrChange w:id="316" w:author="Парфинович Александр Константинович" w:date="2020-01-23T18:27:00Z">
            <w:rPr>
              <w:del w:id="317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318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19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2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32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323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5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6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327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8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329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30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31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32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33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33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33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33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337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33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339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340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34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34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3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34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5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346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347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348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49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35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2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353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4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355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6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357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8842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  <w:tblPrChange w:id="358" w:author="tard" w:date="2020-04-26T14:12:00Z">
          <w:tblPr>
            <w:tblW w:w="9355" w:type="dxa"/>
            <w:tblInd w:w="3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CellMar>
              <w:top w:w="55" w:type="dxa"/>
              <w:left w:w="30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308"/>
        <w:tblGridChange w:id="359">
          <w:tblGrid>
            <w:gridCol w:w="10962"/>
          </w:tblGrid>
        </w:tblGridChange>
      </w:tblGrid>
      <w:tr w:rsidR="00571100" w:rsidTr="004F5009">
        <w:trPr>
          <w:trHeight w:val="498"/>
        </w:trPr>
        <w:tc>
          <w:tcPr>
            <w:tcW w:w="8842" w:type="dxa"/>
            <w:shd w:val="clear" w:color="auto" w:fill="auto"/>
            <w:tcMar>
              <w:left w:w="30" w:type="dxa"/>
            </w:tcMar>
            <w:tcPrChange w:id="360" w:author="tard" w:date="2020-04-26T14:12:00Z">
              <w:tcPr>
                <w:tcW w:w="9355" w:type="dxa"/>
                <w:shd w:val="clear" w:color="auto" w:fill="auto"/>
                <w:tcMar>
                  <w:left w:w="30" w:type="dxa"/>
                </w:tcMar>
              </w:tcPr>
            </w:tcPrChange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</w:t>
            </w:r>
            <w:del w:id="361" w:author="tard" w:date="2020-04-26T14:24:00Z">
              <w:r w:rsidDel="004C2D91">
                <w:rPr>
                  <w:rFonts w:ascii="Times New Roman" w:hAnsi="Times New Roman"/>
                  <w:sz w:val="24"/>
                  <w:szCs w:val="24"/>
                </w:rPr>
                <w:delText>_</w:delText>
              </w:r>
            </w:del>
            <w:ins w:id="362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FIO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Parent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68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  <w:ins w:id="369" w:author="tard" w:date="2020-04-26T14:12:00Z">
              <w:r w:rsidR="009627E8">
                <w:rPr>
                  <w:rFonts w:ascii="Times New Roman" w:hAnsi="Times New Roman"/>
                  <w:sz w:val="24"/>
                  <w:szCs w:val="24"/>
                </w:rPr>
                <w:t>_______________</w:t>
              </w:r>
              <w:r w:rsidR="004F5009">
                <w:rPr>
                  <w:rFonts w:ascii="Times New Roman" w:hAnsi="Times New Roman"/>
                  <w:sz w:val="24"/>
                  <w:szCs w:val="24"/>
                </w:rPr>
                <w:t>____</w:t>
              </w:r>
            </w:ins>
            <w:ins w:id="370" w:author="tard" w:date="2020-04-26T14:20:00Z">
              <w:r w:rsidR="001C61CC">
                <w:rPr>
                  <w:rFonts w:ascii="Times New Roman" w:hAnsi="Times New Roman"/>
                  <w:sz w:val="24"/>
                  <w:szCs w:val="24"/>
                </w:rPr>
                <w:t>_____</w:t>
              </w:r>
            </w:ins>
            <w:ins w:id="371" w:author="tard" w:date="2020-04-26T14:24:00Z">
              <w:r w:rsidR="004C2D91">
                <w:rPr>
                  <w:rFonts w:ascii="Times New Roman" w:hAnsi="Times New Roman"/>
                  <w:sz w:val="24"/>
                  <w:szCs w:val="24"/>
                </w:rPr>
                <w:t>_____</w:t>
              </w:r>
            </w:ins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</w:t>
            </w:r>
            <w:ins w:id="372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</w:ins>
            <w:ins w:id="374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Serial</w:t>
              </w:r>
            </w:ins>
            <w:proofErr w:type="gramStart"/>
            <w:ins w:id="378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80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 номер_</w:t>
            </w:r>
            <w:ins w:id="381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2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proofErr w:type="spell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Num</w:t>
              </w:r>
              <w:proofErr w:type="spellEnd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87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 xml:space="preserve">_ выдан </w:t>
            </w:r>
            <w:del w:id="388" w:author="tard" w:date="2020-04-26T14:18:00Z">
              <w:r w:rsidDel="00EF0D20">
                <w:rPr>
                  <w:rFonts w:ascii="Times New Roman" w:hAnsi="Times New Roman"/>
                  <w:sz w:val="24"/>
                  <w:szCs w:val="24"/>
                </w:rPr>
                <w:delText>_</w:delText>
              </w:r>
            </w:del>
            <w:ins w:id="389" w:author="tard" w:date="2020-04-26T14:11:00Z">
              <w:r w:rsidR="009627E8">
                <w:rPr>
                  <w:rFonts w:ascii="Times New Roman" w:hAnsi="Times New Roman"/>
                  <w:sz w:val="24"/>
                  <w:szCs w:val="24"/>
                </w:rPr>
                <w:t>__</w:t>
              </w:r>
            </w:ins>
            <w:ins w:id="390" w:author="tard" w:date="2020-04-26T14:17:00Z">
              <w:r w:rsidR="00EF0D20">
                <w:rPr>
                  <w:rFonts w:ascii="Times New Roman" w:hAnsi="Times New Roman"/>
                  <w:sz w:val="24"/>
                  <w:szCs w:val="24"/>
                  <w:u w:val="single"/>
                </w:rPr>
                <w:t xml:space="preserve"> </w:t>
              </w:r>
            </w:ins>
            <w:del w:id="391" w:author="tard" w:date="2020-04-26T14:10:00Z">
              <w:r w:rsidDel="00287FDD">
                <w:rPr>
                  <w:rFonts w:ascii="Times New Roman" w:hAnsi="Times New Roman"/>
                  <w:sz w:val="24"/>
                  <w:szCs w:val="24"/>
                </w:rPr>
                <w:delText>____</w:delText>
              </w:r>
            </w:del>
            <w:ins w:id="392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9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9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9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9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PASS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9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</w:ins>
            <w:ins w:id="398" w:author="tard" w:date="2020-04-18T15:26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9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PLACE</w:t>
              </w:r>
            </w:ins>
            <w:ins w:id="400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40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ins w:id="402" w:author="tard" w:date="2020-04-26T14:16:00Z">
              <w:r w:rsidR="006138A0">
                <w:rPr>
                  <w:rFonts w:ascii="Times New Roman" w:hAnsi="Times New Roman"/>
                  <w:sz w:val="24"/>
                  <w:szCs w:val="24"/>
                  <w:u w:val="single"/>
                </w:rPr>
                <w:t xml:space="preserve"> </w:t>
              </w:r>
            </w:ins>
            <w:del w:id="403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 _____________________________________________________________________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ins w:id="404" w:author="tard" w:date="2020-04-26T14:14:00Z">
              <w:r w:rsidR="009627E8">
                <w:rPr>
                  <w:rFonts w:ascii="Times New Roman" w:hAnsi="Times New Roman"/>
                  <w:sz w:val="24"/>
                  <w:szCs w:val="24"/>
                </w:rPr>
                <w:t>___________________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ins w:id="405" w:author="tard" w:date="2020-04-26T14:18:00Z">
              <w:r w:rsidR="001C61CC">
                <w:rPr>
                  <w:rFonts w:ascii="Times New Roman" w:hAnsi="Times New Roman"/>
                  <w:sz w:val="24"/>
                  <w:szCs w:val="24"/>
                </w:rPr>
                <w:t>_______________</w:t>
              </w:r>
            </w:ins>
          </w:p>
          <w:p w:rsidR="00571100" w:rsidDel="00B37A33" w:rsidRDefault="00A46235">
            <w:pPr>
              <w:pStyle w:val="aa"/>
              <w:rPr>
                <w:del w:id="406" w:author="tard" w:date="2020-04-18T15:26:00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</w:t>
            </w:r>
            <w:del w:id="407" w:author="tard" w:date="2020-04-26T14:24:00Z">
              <w:r w:rsidDel="004C2D91">
                <w:rPr>
                  <w:rFonts w:ascii="Times New Roman" w:hAnsi="Times New Roman"/>
                  <w:sz w:val="24"/>
                  <w:szCs w:val="24"/>
                </w:rPr>
                <w:delText>____</w:delText>
              </w:r>
            </w:del>
            <w:ins w:id="408" w:author="tard" w:date="2020-04-18T15:26:00Z">
              <w:r w:rsidR="00B37A33" w:rsidRPr="002B49D3">
                <w:rPr>
                  <w:rFonts w:ascii="Times New Roman" w:hAnsi="Times New Roman"/>
                  <w:u w:val="single"/>
                  <w:rPrChange w:id="409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410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LIVING</w:t>
              </w:r>
              <w:r w:rsidR="00B37A33" w:rsidRPr="002B49D3">
                <w:rPr>
                  <w:rFonts w:ascii="Times New Roman" w:hAnsi="Times New Roman"/>
                  <w:u w:val="single"/>
                  <w:rPrChange w:id="411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412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ADRESS</w:t>
              </w:r>
              <w:r w:rsidR="00B37A33" w:rsidRPr="002B49D3">
                <w:rPr>
                  <w:rFonts w:ascii="Times New Roman" w:hAnsi="Times New Roman"/>
                  <w:u w:val="single"/>
                  <w:rPrChange w:id="413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}}</w:t>
              </w:r>
            </w:ins>
            <w:del w:id="414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</w:delText>
              </w:r>
            </w:del>
          </w:p>
          <w:p w:rsidR="00571100" w:rsidRDefault="00A46235" w:rsidP="00D10DA6">
            <w:pPr>
              <w:pStyle w:val="aa"/>
              <w:pPrChange w:id="415" w:author="tard" w:date="2020-04-26T14:21:00Z">
                <w:pPr>
                  <w:pStyle w:val="aa"/>
                </w:pPr>
              </w:pPrChange>
            </w:pPr>
            <w:del w:id="416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del w:id="417" w:author="tard" w:date="2020-04-18T16:13:00Z">
              <w:r w:rsidDel="00C87DFF">
                <w:rPr>
                  <w:rFonts w:ascii="Times New Roman" w:hAnsi="Times New Roman"/>
                  <w:sz w:val="24"/>
                  <w:szCs w:val="24"/>
                </w:rPr>
                <w:delText>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ins w:id="418" w:author="tard" w:date="2020-04-26T14:24:00Z">
              <w:r w:rsidR="004C2D91">
                <w:rPr>
                  <w:rFonts w:ascii="Times New Roman" w:hAnsi="Times New Roman"/>
                  <w:sz w:val="24"/>
                  <w:szCs w:val="24"/>
                </w:rPr>
                <w:t>____</w:t>
              </w:r>
            </w:ins>
            <w:del w:id="419" w:author="tard" w:date="2020-04-26T14:10:00Z">
              <w:r w:rsidDel="00287FDD">
                <w:rPr>
                  <w:rFonts w:ascii="Times New Roman" w:hAnsi="Times New Roman"/>
                  <w:sz w:val="24"/>
                  <w:szCs w:val="24"/>
                </w:rPr>
                <w:delText>____</w:delText>
              </w:r>
            </w:del>
            <w:del w:id="420" w:author="tard" w:date="2020-04-26T14:21:00Z">
              <w:r w:rsidDel="00D10DA6">
                <w:rPr>
                  <w:rFonts w:ascii="Times New Roman" w:hAnsi="Times New Roman"/>
                  <w:sz w:val="24"/>
                  <w:szCs w:val="24"/>
                </w:rPr>
                <w:delText>_</w:delText>
              </w:r>
            </w:del>
          </w:p>
        </w:tc>
      </w:tr>
      <w:tr w:rsidR="00571100" w:rsidTr="004F5009">
        <w:trPr>
          <w:trHeight w:val="196"/>
        </w:trPr>
        <w:tc>
          <w:tcPr>
            <w:tcW w:w="8842" w:type="dxa"/>
            <w:shd w:val="clear" w:color="auto" w:fill="auto"/>
            <w:tcMar>
              <w:left w:w="30" w:type="dxa"/>
            </w:tcMar>
            <w:tcPrChange w:id="421" w:author="tard" w:date="2020-04-26T14:12:00Z">
              <w:tcPr>
                <w:tcW w:w="9355" w:type="dxa"/>
                <w:shd w:val="clear" w:color="auto" w:fill="auto"/>
                <w:tcMar>
                  <w:left w:w="30" w:type="dxa"/>
                </w:tcMar>
              </w:tcPr>
            </w:tcPrChange>
          </w:tcPr>
          <w:p w:rsidR="00571100" w:rsidRDefault="00A46235">
            <w:pPr>
              <w:pStyle w:val="1"/>
              <w:jc w:val="both"/>
            </w:pPr>
            <w:del w:id="422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_________________                                 </w:delText>
              </w:r>
              <w:r w:rsidR="00DD541B" w:rsidDel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delText xml:space="preserve">        </w:delText>
              </w:r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          </w:delText>
              </w:r>
            </w:del>
            <w:ins w:id="423" w:author="Парфинович Александр Константинович" w:date="2019-08-27T18:55:00Z">
              <w:del w:id="424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                         </w:delText>
                </w:r>
              </w:del>
            </w:ins>
            <w:ins w:id="425" w:author="Парфинович Александр Константинович" w:date="2019-08-27T18:56:00Z">
              <w:del w:id="426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</w:delText>
                </w:r>
              </w:del>
            </w:ins>
            <w:del w:id="427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ins w:id="428" w:author="tard" w:date="2020-04-18T15:27:00Z">
              <w:r w:rsidR="00B37A33">
                <w:rPr>
                  <w:rFonts w:ascii="Times New Roman" w:hAnsi="Times New Roman"/>
                  <w:sz w:val="24"/>
                  <w:szCs w:val="24"/>
                </w:rPr>
                <w:t>__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29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{{TODAY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30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>_</w:t>
              </w:r>
              <w:proofErr w:type="gramEnd"/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_                                 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       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                                      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31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432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33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434" w:name="__DdeLink__589_1631733780"/>
            <w:bookmarkEnd w:id="434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35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81" w:rsidRDefault="00565A81">
      <w:r>
        <w:separator/>
      </w:r>
    </w:p>
  </w:endnote>
  <w:endnote w:type="continuationSeparator" w:id="0">
    <w:p w:rsidR="00565A81" w:rsidRDefault="0056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81" w:rsidRDefault="00565A81">
      <w:r>
        <w:separator/>
      </w:r>
    </w:p>
  </w:footnote>
  <w:footnote w:type="continuationSeparator" w:id="0">
    <w:p w:rsidR="00565A81" w:rsidRDefault="0056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инович Александр Константинович">
    <w15:presenceInfo w15:providerId="None" w15:userId="Парфинович Александр Константинович"/>
  </w15:person>
  <w15:person w15:author="tard">
    <w15:presenceInfo w15:providerId="None" w15:userId="tard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0F37C8"/>
    <w:rsid w:val="001C61CC"/>
    <w:rsid w:val="001E7ADF"/>
    <w:rsid w:val="00203B73"/>
    <w:rsid w:val="00255C0C"/>
    <w:rsid w:val="00287FDD"/>
    <w:rsid w:val="002B49D3"/>
    <w:rsid w:val="002F0E3C"/>
    <w:rsid w:val="002F6ED6"/>
    <w:rsid w:val="00306C69"/>
    <w:rsid w:val="00321641"/>
    <w:rsid w:val="0039295B"/>
    <w:rsid w:val="00395B55"/>
    <w:rsid w:val="004A2361"/>
    <w:rsid w:val="004C2D91"/>
    <w:rsid w:val="004C5B6D"/>
    <w:rsid w:val="004C6BB9"/>
    <w:rsid w:val="004F05F0"/>
    <w:rsid w:val="004F5009"/>
    <w:rsid w:val="00503C85"/>
    <w:rsid w:val="005622F6"/>
    <w:rsid w:val="00565A81"/>
    <w:rsid w:val="00571100"/>
    <w:rsid w:val="00596E81"/>
    <w:rsid w:val="005A7181"/>
    <w:rsid w:val="005B48ED"/>
    <w:rsid w:val="005D4B26"/>
    <w:rsid w:val="006138A0"/>
    <w:rsid w:val="0065515F"/>
    <w:rsid w:val="00691B02"/>
    <w:rsid w:val="006D4C47"/>
    <w:rsid w:val="007E40CE"/>
    <w:rsid w:val="007E74ED"/>
    <w:rsid w:val="0080253A"/>
    <w:rsid w:val="00810474"/>
    <w:rsid w:val="00851FC8"/>
    <w:rsid w:val="008E7B0F"/>
    <w:rsid w:val="008E7BBB"/>
    <w:rsid w:val="008F21F4"/>
    <w:rsid w:val="008F61AC"/>
    <w:rsid w:val="0094384B"/>
    <w:rsid w:val="009627E8"/>
    <w:rsid w:val="00997624"/>
    <w:rsid w:val="009B77B5"/>
    <w:rsid w:val="009E39A9"/>
    <w:rsid w:val="00A46235"/>
    <w:rsid w:val="00A55266"/>
    <w:rsid w:val="00AE14AD"/>
    <w:rsid w:val="00B36312"/>
    <w:rsid w:val="00B37A33"/>
    <w:rsid w:val="00B672F7"/>
    <w:rsid w:val="00B80908"/>
    <w:rsid w:val="00B905F1"/>
    <w:rsid w:val="00BC2E2F"/>
    <w:rsid w:val="00BD5BD3"/>
    <w:rsid w:val="00BF530D"/>
    <w:rsid w:val="00BF6F39"/>
    <w:rsid w:val="00C22C47"/>
    <w:rsid w:val="00C83CDE"/>
    <w:rsid w:val="00C87DFF"/>
    <w:rsid w:val="00CB5C4D"/>
    <w:rsid w:val="00CF15AF"/>
    <w:rsid w:val="00CF4747"/>
    <w:rsid w:val="00D10DA6"/>
    <w:rsid w:val="00D12694"/>
    <w:rsid w:val="00D3170F"/>
    <w:rsid w:val="00DD25EE"/>
    <w:rsid w:val="00DD541B"/>
    <w:rsid w:val="00E43EA4"/>
    <w:rsid w:val="00E56636"/>
    <w:rsid w:val="00E708FC"/>
    <w:rsid w:val="00E92FA0"/>
    <w:rsid w:val="00EF0D20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e">
    <w:name w:val="Revision"/>
    <w:hidden/>
    <w:uiPriority w:val="99"/>
    <w:semiHidden/>
    <w:rsid w:val="009E39A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tard</cp:lastModifiedBy>
  <cp:revision>24</cp:revision>
  <dcterms:created xsi:type="dcterms:W3CDTF">2020-01-24T12:26:00Z</dcterms:created>
  <dcterms:modified xsi:type="dcterms:W3CDTF">2020-04-26T07:30:00Z</dcterms:modified>
  <dc:language>ru-RU</dc:language>
</cp:coreProperties>
</file>