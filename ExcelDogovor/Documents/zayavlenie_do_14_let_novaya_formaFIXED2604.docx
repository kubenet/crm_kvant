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CE" w:rsidRPr="00E708FC" w:rsidRDefault="007E40CE">
      <w:pPr>
        <w:pStyle w:val="1"/>
        <w:spacing w:line="276" w:lineRule="auto"/>
        <w:ind w:left="2552"/>
        <w:jc w:val="right"/>
        <w:pPrChange w:id="0" w:author="Парфинович Александр Константинович" w:date="2019-08-27T18:55:00Z">
          <w:pPr>
            <w:pStyle w:val="1"/>
            <w:spacing w:line="240" w:lineRule="auto"/>
            <w:ind w:left="3969"/>
          </w:pPr>
        </w:pPrChange>
      </w:pPr>
      <w:r w:rsidRPr="00E708FC">
        <w:rPr>
          <w:rFonts w:ascii="Times New Roman" w:hAnsi="Times New Roman"/>
          <w:sz w:val="24"/>
          <w:szCs w:val="24"/>
        </w:rPr>
        <w:t>Директор</w:t>
      </w:r>
      <w:r w:rsidR="0080253A" w:rsidRPr="00E708FC">
        <w:rPr>
          <w:rFonts w:ascii="Times New Roman" w:hAnsi="Times New Roman"/>
          <w:sz w:val="24"/>
          <w:szCs w:val="24"/>
        </w:rPr>
        <w:t>у</w:t>
      </w:r>
      <w:r w:rsidRPr="00E708FC">
        <w:rPr>
          <w:rFonts w:ascii="Times New Roman" w:hAnsi="Times New Roman"/>
          <w:sz w:val="24"/>
          <w:szCs w:val="24"/>
        </w:rPr>
        <w:t xml:space="preserve">  АНО ДО «Детский технопарк</w:t>
      </w:r>
      <w:ins w:id="1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 xml:space="preserve"> </w:t>
        </w:r>
      </w:ins>
      <w:del w:id="2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Pr="00E708FC">
        <w:rPr>
          <w:rFonts w:ascii="Times New Roman" w:hAnsi="Times New Roman"/>
          <w:sz w:val="24"/>
          <w:szCs w:val="24"/>
        </w:rPr>
        <w:t>«Кванториум» Мозгалев</w:t>
      </w:r>
      <w:r w:rsidR="0080253A" w:rsidRPr="00E708FC">
        <w:rPr>
          <w:rFonts w:ascii="Times New Roman" w:hAnsi="Times New Roman"/>
          <w:sz w:val="24"/>
          <w:szCs w:val="24"/>
        </w:rPr>
        <w:t>ой</w:t>
      </w:r>
      <w:r w:rsidRPr="00E708FC">
        <w:rPr>
          <w:rFonts w:ascii="Times New Roman" w:hAnsi="Times New Roman"/>
          <w:sz w:val="24"/>
          <w:szCs w:val="24"/>
        </w:rPr>
        <w:t xml:space="preserve"> </w:t>
      </w:r>
      <w:del w:id="3" w:author="Парфинович Александр Константинович" w:date="2019-08-27T18:54:00Z">
        <w:r w:rsidRPr="00E708FC" w:rsidDel="00E708FC">
          <w:rPr>
            <w:rFonts w:ascii="Times New Roman" w:hAnsi="Times New Roman"/>
            <w:sz w:val="24"/>
            <w:szCs w:val="24"/>
          </w:rPr>
          <w:delText>П. И.</w:delText>
        </w:r>
      </w:del>
      <w:ins w:id="4" w:author="Парфинович Александр Константинович" w:date="2019-08-27T18:54:00Z">
        <w:r w:rsidR="00E708FC">
          <w:rPr>
            <w:rFonts w:ascii="Times New Roman" w:hAnsi="Times New Roman"/>
            <w:sz w:val="24"/>
            <w:szCs w:val="24"/>
          </w:rPr>
          <w:t>П.И.</w:t>
        </w:r>
      </w:ins>
      <w:r w:rsidRPr="00E708FC">
        <w:rPr>
          <w:rFonts w:ascii="Times New Roman" w:hAnsi="Times New Roman"/>
          <w:sz w:val="24"/>
          <w:szCs w:val="24"/>
        </w:rPr>
        <w:t xml:space="preserve"> </w:t>
      </w:r>
    </w:p>
    <w:p w:rsidR="00E708FC" w:rsidRDefault="00E708FC">
      <w:pPr>
        <w:pStyle w:val="1"/>
        <w:spacing w:line="240" w:lineRule="auto"/>
        <w:ind w:left="3969" w:firstLine="708"/>
        <w:rPr>
          <w:ins w:id="5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E708FC" w:rsidRDefault="00E708FC">
      <w:pPr>
        <w:pStyle w:val="1"/>
        <w:spacing w:line="240" w:lineRule="auto"/>
        <w:ind w:left="3969" w:firstLine="708"/>
        <w:rPr>
          <w:ins w:id="7" w:author="Парфинович Александр Константинович" w:date="2019-08-27T18:53:00Z"/>
          <w:rFonts w:ascii="Times New Roman" w:hAnsi="Times New Roman"/>
          <w:sz w:val="24"/>
          <w:szCs w:val="24"/>
        </w:rPr>
        <w:pPrChange w:id="8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Del="00E708FC" w:rsidRDefault="00A55266">
      <w:pPr>
        <w:pStyle w:val="1"/>
        <w:spacing w:line="240" w:lineRule="auto"/>
        <w:ind w:left="3969"/>
        <w:rPr>
          <w:del w:id="9" w:author="Парфинович Александр Константинович" w:date="2019-08-27T18:53:00Z"/>
        </w:rPr>
      </w:pPr>
      <w:del w:id="1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1" w:author="Парфинович Александр Константинович" w:date="2019-08-27T18:53:00Z"/>
        </w:rPr>
      </w:pPr>
      <w:del w:id="12" w:author="Парфинович Александр Константинович" w:date="2019-08-27T18:53:00Z">
        <w:r w:rsidDel="00E708FC">
          <w:rPr>
            <w:rFonts w:ascii="Times New Roman" w:hAnsi="Times New Roman"/>
            <w:szCs w:val="24"/>
          </w:rPr>
          <w:delText xml:space="preserve">                                    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(Ф.И.О. заявителя)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3" w:author="Парфинович Александр Константинович" w:date="2019-08-27T18:53:00Z"/>
        </w:rPr>
      </w:pPr>
      <w:del w:id="14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E56636">
      <w:pPr>
        <w:pStyle w:val="1"/>
        <w:spacing w:line="240" w:lineRule="auto"/>
        <w:ind w:left="3969"/>
        <w:rPr>
          <w:del w:id="15" w:author="Парфинович Александр Константинович" w:date="2019-08-27T18:53:00Z"/>
        </w:rPr>
      </w:pPr>
      <w:del w:id="16" w:author="Парфинович Александр Константинович" w:date="2019-08-27T18:53:00Z">
        <w:r w:rsidDel="00E708FC">
          <w:rPr>
            <w:rFonts w:ascii="Times New Roman" w:hAnsi="Times New Roman"/>
            <w:i/>
            <w:szCs w:val="24"/>
          </w:rPr>
          <w:delText xml:space="preserve">                  </w:delText>
        </w:r>
        <w:r w:rsidR="00A46235" w:rsidDel="00E708FC">
          <w:rPr>
            <w:rFonts w:ascii="Times New Roman" w:hAnsi="Times New Roman"/>
            <w:i/>
            <w:szCs w:val="24"/>
          </w:rPr>
          <w:delText xml:space="preserve"> </w:delText>
        </w:r>
        <w:r w:rsidR="00A46235" w:rsidDel="00E708FC">
          <w:rPr>
            <w:rFonts w:ascii="Times New Roman" w:hAnsi="Times New Roman"/>
            <w:i/>
            <w:sz w:val="20"/>
            <w:szCs w:val="24"/>
          </w:rPr>
          <w:delText>(адрес регистрации по месту жительства)</w:delText>
        </w:r>
      </w:del>
    </w:p>
    <w:p w:rsidR="00571100" w:rsidDel="00E708FC" w:rsidRDefault="00A55266">
      <w:pPr>
        <w:pStyle w:val="1"/>
        <w:spacing w:line="240" w:lineRule="auto"/>
        <w:ind w:left="3969"/>
        <w:rPr>
          <w:del w:id="17" w:author="Парфинович Александр Константинович" w:date="2019-08-27T18:53:00Z"/>
        </w:rPr>
      </w:pPr>
      <w:del w:id="18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/>
        <w:rPr>
          <w:del w:id="19" w:author="Парфинович Александр Константинович" w:date="2019-08-27T18:53:00Z"/>
        </w:rPr>
      </w:pPr>
      <w:del w:id="20" w:author="Парфинович Александр Константинович" w:date="2019-08-27T18:53:00Z">
        <w:r w:rsidDel="00E708FC">
          <w:rPr>
            <w:rFonts w:ascii="Times New Roman" w:hAnsi="Times New Roman"/>
            <w:sz w:val="24"/>
            <w:szCs w:val="24"/>
          </w:rPr>
          <w:delText xml:space="preserve">                                       </w:delText>
        </w:r>
        <w:r w:rsidR="00A55266" w:rsidDel="00E708FC">
          <w:rPr>
            <w:rFonts w:ascii="Times New Roman" w:hAnsi="Times New Roman"/>
            <w:sz w:val="24"/>
            <w:szCs w:val="24"/>
          </w:rPr>
          <w:delText>____________________________________________</w:delText>
        </w:r>
      </w:del>
    </w:p>
    <w:p w:rsidR="00571100" w:rsidDel="00E708FC" w:rsidRDefault="00A46235">
      <w:pPr>
        <w:pStyle w:val="1"/>
        <w:spacing w:line="240" w:lineRule="auto"/>
        <w:ind w:left="3969" w:firstLine="708"/>
        <w:rPr>
          <w:del w:id="21" w:author="Парфинович Александр Константинович" w:date="2019-08-27T18:53:00Z"/>
        </w:rPr>
      </w:pPr>
      <w:del w:id="22" w:author="Парфинович Александр Константинович" w:date="2019-08-27T18:53:00Z">
        <w:r w:rsidDel="00E708FC">
          <w:rPr>
            <w:rFonts w:ascii="Times New Roman" w:hAnsi="Times New Roman"/>
            <w:sz w:val="20"/>
            <w:szCs w:val="24"/>
          </w:rPr>
          <w:delText xml:space="preserve">                               (</w:delText>
        </w:r>
        <w:r w:rsidDel="00E708FC">
          <w:rPr>
            <w:rFonts w:ascii="Times New Roman" w:hAnsi="Times New Roman"/>
            <w:i/>
            <w:sz w:val="20"/>
            <w:szCs w:val="24"/>
          </w:rPr>
          <w:delText>телефон</w:delText>
        </w:r>
        <w:r w:rsidDel="00E708FC">
          <w:rPr>
            <w:rFonts w:ascii="Times New Roman" w:hAnsi="Times New Roman"/>
            <w:sz w:val="20"/>
            <w:szCs w:val="24"/>
          </w:rPr>
          <w:delText>)</w:delText>
        </w:r>
      </w:del>
    </w:p>
    <w:p w:rsidR="00E708FC" w:rsidRDefault="00E708FC">
      <w:pPr>
        <w:pStyle w:val="1"/>
        <w:spacing w:line="240" w:lineRule="auto"/>
        <w:ind w:left="3969" w:firstLine="708"/>
        <w:rPr>
          <w:ins w:id="23" w:author="Парфинович Александр Константинович" w:date="2019-08-27T18:53:00Z"/>
          <w:rFonts w:ascii="Times New Roman" w:hAnsi="Times New Roman"/>
          <w:b/>
          <w:sz w:val="24"/>
          <w:szCs w:val="24"/>
        </w:rPr>
        <w:pPrChange w:id="24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uto"/>
        <w:jc w:val="center"/>
        <w:rPr>
          <w:ins w:id="25" w:author="Парфинович Александр Константинович" w:date="2020-01-23T18:46:00Z"/>
          <w:rFonts w:ascii="Times New Roman" w:hAnsi="Times New Roman"/>
          <w:b/>
          <w:sz w:val="24"/>
          <w:szCs w:val="24"/>
        </w:rPr>
        <w:pPrChange w:id="26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  <w:r>
        <w:rPr>
          <w:rFonts w:ascii="Times New Roman" w:hAnsi="Times New Roman"/>
          <w:b/>
          <w:sz w:val="24"/>
          <w:szCs w:val="24"/>
        </w:rPr>
        <w:t>ЗАЯВЛЕНИЕ</w:t>
      </w:r>
    </w:p>
    <w:p w:rsidR="008F21F4" w:rsidRDefault="008F21F4">
      <w:pPr>
        <w:pStyle w:val="1"/>
        <w:spacing w:line="240" w:lineRule="auto"/>
        <w:jc w:val="center"/>
        <w:pPrChange w:id="27" w:author="Парфинович Александр Константинович" w:date="2019-08-27T18:53:00Z">
          <w:pPr>
            <w:pStyle w:val="1"/>
            <w:spacing w:line="240" w:lineRule="atLeast"/>
            <w:jc w:val="center"/>
          </w:pPr>
        </w:pPrChange>
      </w:pPr>
    </w:p>
    <w:p w:rsidR="00571100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Я, </w:t>
      </w:r>
      <w:r w:rsidRPr="00C87DFF">
        <w:rPr>
          <w:rFonts w:ascii="Times New Roman" w:hAnsi="Times New Roman"/>
          <w:sz w:val="24"/>
          <w:szCs w:val="24"/>
          <w:u w:val="single"/>
          <w:rPrChange w:id="28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</w:t>
      </w:r>
      <w:ins w:id="29" w:author="tard" w:date="2020-04-18T18:17:00Z">
        <w:r w:rsidR="002F6ED6">
          <w:rPr>
            <w:rFonts w:ascii="Times New Roman" w:hAnsi="Times New Roman"/>
            <w:sz w:val="24"/>
            <w:szCs w:val="24"/>
            <w:u w:val="single"/>
          </w:rPr>
          <w:t>______</w:t>
        </w:r>
      </w:ins>
      <w:ins w:id="30" w:author="tard" w:date="2020-04-18T18:18:00Z">
        <w:r w:rsidR="002F6ED6">
          <w:rPr>
            <w:rFonts w:ascii="Times New Roman" w:hAnsi="Times New Roman"/>
            <w:sz w:val="24"/>
            <w:szCs w:val="24"/>
            <w:u w:val="single"/>
          </w:rPr>
          <w:t>_</w:t>
        </w:r>
      </w:ins>
      <w:r w:rsidRPr="00C87DFF">
        <w:rPr>
          <w:rFonts w:ascii="Times New Roman" w:hAnsi="Times New Roman"/>
          <w:sz w:val="24"/>
          <w:szCs w:val="24"/>
          <w:u w:val="single"/>
          <w:rPrChange w:id="31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del w:id="32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33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34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35" w:author="tard" w:date="2020-04-18T14:37:00Z"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6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37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rPrChange w:id="38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C87DFF">
          <w:rPr>
            <w:rFonts w:ascii="Times New Roman" w:hAnsi="Times New Roman"/>
            <w:sz w:val="24"/>
            <w:szCs w:val="24"/>
            <w:u w:val="single"/>
            <w:lang w:val="en-US"/>
            <w:rPrChange w:id="39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Parent</w:t>
        </w:r>
        <w:proofErr w:type="gramStart"/>
        <w:r w:rsidR="009E39A9" w:rsidRPr="00C87DFF">
          <w:rPr>
            <w:rFonts w:ascii="Times New Roman" w:hAnsi="Times New Roman"/>
            <w:sz w:val="24"/>
            <w:szCs w:val="24"/>
            <w:u w:val="single"/>
            <w:rPrChange w:id="40" w:author="tard" w:date="2020-04-18T16:04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}}</w:t>
        </w:r>
      </w:ins>
      <w:del w:id="41" w:author="tard" w:date="2020-04-18T14:37:00Z">
        <w:r w:rsidRPr="00C87DFF" w:rsidDel="009E39A9">
          <w:rPr>
            <w:rFonts w:ascii="Times New Roman" w:hAnsi="Times New Roman"/>
            <w:sz w:val="24"/>
            <w:szCs w:val="24"/>
            <w:u w:val="single"/>
            <w:rPrChange w:id="42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_____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43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proofErr w:type="gramEnd"/>
      <w:r w:rsidRPr="00C87DFF">
        <w:rPr>
          <w:rFonts w:ascii="Times New Roman" w:hAnsi="Times New Roman"/>
          <w:sz w:val="24"/>
          <w:szCs w:val="24"/>
          <w:u w:val="single"/>
          <w:rPrChange w:id="44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</w:t>
      </w:r>
      <w:ins w:id="45" w:author="tard" w:date="2020-04-18T16:04:00Z">
        <w:r w:rsidR="00C87DFF" w:rsidRPr="00C87DFF">
          <w:rPr>
            <w:rFonts w:ascii="Times New Roman" w:hAnsi="Times New Roman"/>
            <w:sz w:val="24"/>
            <w:szCs w:val="24"/>
            <w:u w:val="single"/>
            <w:rPrChange w:id="46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</w:ins>
      <w:ins w:id="47" w:author="tard" w:date="2020-04-18T18:18:00Z">
        <w:r w:rsidR="002F6ED6">
          <w:rPr>
            <w:rFonts w:ascii="Times New Roman" w:hAnsi="Times New Roman"/>
            <w:sz w:val="24"/>
            <w:szCs w:val="24"/>
            <w:u w:val="single"/>
          </w:rPr>
          <w:t>_</w:t>
        </w:r>
      </w:ins>
      <w:ins w:id="48" w:author="tard" w:date="2020-04-18T16:04:00Z">
        <w:r w:rsidR="00C83CDE">
          <w:rPr>
            <w:rFonts w:ascii="Times New Roman" w:hAnsi="Times New Roman"/>
            <w:sz w:val="24"/>
            <w:szCs w:val="24"/>
            <w:u w:val="single"/>
          </w:rPr>
          <w:t>___</w:t>
        </w:r>
        <w:r w:rsidR="00C87DFF" w:rsidRPr="00C87DFF">
          <w:rPr>
            <w:rFonts w:ascii="Times New Roman" w:hAnsi="Times New Roman"/>
            <w:sz w:val="24"/>
            <w:szCs w:val="24"/>
            <w:u w:val="single"/>
            <w:rPrChange w:id="49" w:author="tard" w:date="2020-04-18T16:04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  <w:r w:rsidR="00C87DFF">
          <w:rPr>
            <w:rFonts w:ascii="Times New Roman" w:hAnsi="Times New Roman"/>
            <w:sz w:val="24"/>
            <w:szCs w:val="24"/>
            <w:u w:val="single"/>
          </w:rPr>
          <w:t>_</w:t>
        </w:r>
      </w:ins>
      <w:r w:rsidRPr="00C87DFF">
        <w:rPr>
          <w:rFonts w:ascii="Times New Roman" w:hAnsi="Times New Roman"/>
          <w:sz w:val="24"/>
          <w:szCs w:val="24"/>
          <w:u w:val="single"/>
          <w:rPrChange w:id="50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</w:t>
      </w:r>
      <w:del w:id="51" w:author="tard" w:date="2020-04-18T18:19:00Z">
        <w:r w:rsidRPr="00C87DFF" w:rsidDel="00C83CDE">
          <w:rPr>
            <w:rFonts w:ascii="Times New Roman" w:hAnsi="Times New Roman"/>
            <w:sz w:val="24"/>
            <w:szCs w:val="24"/>
            <w:u w:val="single"/>
            <w:rPrChange w:id="52" w:author="tard" w:date="2020-04-18T16:04:00Z">
              <w:rPr>
                <w:rFonts w:ascii="Times New Roman" w:hAnsi="Times New Roman"/>
                <w:sz w:val="24"/>
                <w:szCs w:val="24"/>
              </w:rPr>
            </w:rPrChange>
          </w:rPr>
          <w:delText>_</w:delText>
        </w:r>
      </w:del>
      <w:r w:rsidRPr="00C87DFF">
        <w:rPr>
          <w:rFonts w:ascii="Times New Roman" w:hAnsi="Times New Roman"/>
          <w:sz w:val="24"/>
          <w:szCs w:val="24"/>
          <w:u w:val="single"/>
          <w:rPrChange w:id="53" w:author="tard" w:date="2020-04-18T16:04:00Z">
            <w:rPr>
              <w:rFonts w:ascii="Times New Roman" w:hAnsi="Times New Roman"/>
              <w:sz w:val="24"/>
              <w:szCs w:val="24"/>
            </w:rPr>
          </w:rPrChange>
        </w:rPr>
        <w:t>___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рошу зачислить моего</w:t>
      </w:r>
    </w:p>
    <w:p w:rsidR="00571100" w:rsidRPr="00255C0C" w:rsidRDefault="00A46235">
      <w:pPr>
        <w:pStyle w:val="1"/>
        <w:spacing w:line="24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255C0C">
        <w:rPr>
          <w:rFonts w:ascii="Times New Roman" w:hAnsi="Times New Roman"/>
          <w:iCs/>
          <w:sz w:val="16"/>
          <w:szCs w:val="16"/>
          <w:rPrChange w:id="54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(</w:t>
      </w:r>
      <w:ins w:id="55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56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Ф.И.О. </w:t>
        </w:r>
      </w:ins>
      <w:del w:id="57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58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мать, отец</w:delText>
        </w:r>
      </w:del>
      <w:ins w:id="59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60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 xml:space="preserve">родителя </w:t>
        </w:r>
      </w:ins>
      <w:del w:id="61" w:author="Парфинович Александр Константинович" w:date="2019-08-27T18:39:00Z">
        <w:r w:rsidRPr="00255C0C" w:rsidDel="000C23B4">
          <w:rPr>
            <w:rFonts w:ascii="Times New Roman" w:hAnsi="Times New Roman"/>
            <w:iCs/>
            <w:sz w:val="16"/>
            <w:szCs w:val="16"/>
            <w:rPrChange w:id="6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 xml:space="preserve">, </w:delText>
        </w:r>
      </w:del>
      <w:ins w:id="63" w:author="Парфинович Александр Константинович" w:date="2019-08-27T18:39:00Z">
        <w:r w:rsidR="000C23B4" w:rsidRPr="00255C0C">
          <w:rPr>
            <w:rFonts w:ascii="Times New Roman" w:hAnsi="Times New Roman"/>
            <w:iCs/>
            <w:sz w:val="16"/>
            <w:szCs w:val="16"/>
            <w:rPrChange w:id="6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(</w:t>
        </w:r>
      </w:ins>
      <w:r w:rsidRPr="00255C0C">
        <w:rPr>
          <w:rFonts w:ascii="Times New Roman" w:hAnsi="Times New Roman"/>
          <w:iCs/>
          <w:sz w:val="16"/>
          <w:szCs w:val="16"/>
          <w:rPrChange w:id="65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законн</w:t>
      </w:r>
      <w:ins w:id="66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67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ого</w:t>
        </w:r>
      </w:ins>
      <w:del w:id="68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69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ый</w:delText>
        </w:r>
      </w:del>
      <w:r w:rsidRPr="00255C0C">
        <w:rPr>
          <w:rFonts w:ascii="Times New Roman" w:hAnsi="Times New Roman"/>
          <w:iCs/>
          <w:sz w:val="16"/>
          <w:szCs w:val="16"/>
          <w:rPrChange w:id="70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представител</w:t>
      </w:r>
      <w:ins w:id="71" w:author="Парфинович Александр Константинович" w:date="2019-08-27T18:40:00Z">
        <w:r w:rsidR="000C23B4" w:rsidRPr="00255C0C">
          <w:rPr>
            <w:rFonts w:ascii="Times New Roman" w:hAnsi="Times New Roman"/>
            <w:iCs/>
            <w:sz w:val="16"/>
            <w:szCs w:val="16"/>
            <w:rPrChange w:id="72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я</w:t>
        </w:r>
      </w:ins>
      <w:del w:id="73" w:author="Парфинович Александр Константинович" w:date="2019-08-27T18:40:00Z">
        <w:r w:rsidRPr="00255C0C" w:rsidDel="000C23B4">
          <w:rPr>
            <w:rFonts w:ascii="Times New Roman" w:hAnsi="Times New Roman"/>
            <w:iCs/>
            <w:sz w:val="16"/>
            <w:szCs w:val="16"/>
            <w:rPrChange w:id="74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delText>ь</w:delText>
        </w:r>
      </w:del>
      <w:r w:rsidRPr="00255C0C">
        <w:rPr>
          <w:rFonts w:ascii="Times New Roman" w:hAnsi="Times New Roman"/>
          <w:iCs/>
          <w:sz w:val="16"/>
          <w:szCs w:val="16"/>
          <w:rPrChange w:id="75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>)</w:t>
      </w:r>
      <w:ins w:id="76" w:author="Парфинович Александр Константинович" w:date="2019-08-27T18:56:00Z">
        <w:r w:rsidR="00E708FC" w:rsidRPr="00255C0C">
          <w:rPr>
            <w:rFonts w:ascii="Times New Roman" w:hAnsi="Times New Roman"/>
            <w:iCs/>
            <w:sz w:val="16"/>
            <w:szCs w:val="16"/>
            <w:rPrChange w:id="77" w:author="Парфинович Александр Константинович" w:date="2019-08-27T19:37:00Z">
              <w:rPr>
                <w:rFonts w:ascii="Times New Roman" w:hAnsi="Times New Roman"/>
                <w:i/>
                <w:iCs/>
                <w:sz w:val="16"/>
                <w:szCs w:val="16"/>
              </w:rPr>
            </w:rPrChange>
          </w:rPr>
          <w:t>)</w:t>
        </w:r>
      </w:ins>
      <w:r w:rsidRPr="00255C0C">
        <w:rPr>
          <w:rFonts w:ascii="Times New Roman" w:hAnsi="Times New Roman"/>
          <w:iCs/>
          <w:sz w:val="16"/>
          <w:szCs w:val="16"/>
          <w:rPrChange w:id="78" w:author="Парфинович Александр Константинович" w:date="2019-08-27T19:37:00Z">
            <w:rPr>
              <w:rFonts w:ascii="Times New Roman" w:hAnsi="Times New Roman"/>
              <w:i/>
              <w:iCs/>
              <w:sz w:val="16"/>
              <w:szCs w:val="16"/>
            </w:rPr>
          </w:rPrChange>
        </w:rPr>
        <w:t xml:space="preserve"> </w:t>
      </w:r>
    </w:p>
    <w:p w:rsidR="00571100" w:rsidRPr="00255C0C" w:rsidRDefault="00A46235">
      <w:pPr>
        <w:pStyle w:val="1"/>
        <w:spacing w:line="240" w:lineRule="atLeast"/>
        <w:jc w:val="both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24"/>
          <w:szCs w:val="24"/>
        </w:rPr>
        <w:t>ребенка</w:t>
      </w:r>
      <w:del w:id="79" w:author="tard" w:date="2020-04-18T19:53:00Z">
        <w:r w:rsidRPr="00255C0C" w:rsidDel="00503C85">
          <w:rPr>
            <w:rFonts w:ascii="Times New Roman" w:hAnsi="Times New Roman"/>
            <w:sz w:val="24"/>
            <w:szCs w:val="24"/>
          </w:rPr>
          <w:delText>_____</w:delText>
        </w:r>
      </w:del>
      <w:r w:rsidRPr="00255C0C">
        <w:rPr>
          <w:rFonts w:ascii="Times New Roman" w:hAnsi="Times New Roman"/>
          <w:sz w:val="24"/>
          <w:szCs w:val="24"/>
        </w:rPr>
        <w:t>____</w:t>
      </w:r>
      <w:del w:id="80" w:author="tard" w:date="2020-04-18T14:37:00Z">
        <w:r w:rsidRPr="002B49D3" w:rsidDel="009E39A9">
          <w:rPr>
            <w:rFonts w:ascii="Times New Roman" w:hAnsi="Times New Roman"/>
            <w:sz w:val="24"/>
            <w:szCs w:val="24"/>
            <w:u w:val="single"/>
            <w:rPrChange w:id="81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</w:delText>
        </w:r>
        <w:r w:rsidR="004A2361" w:rsidRPr="002B49D3" w:rsidDel="009E39A9">
          <w:rPr>
            <w:rFonts w:ascii="Times New Roman" w:hAnsi="Times New Roman"/>
            <w:sz w:val="24"/>
            <w:szCs w:val="24"/>
            <w:u w:val="single"/>
            <w:rPrChange w:id="82" w:author="tard" w:date="2020-04-18T16:21:00Z">
              <w:rPr>
                <w:rFonts w:ascii="Times New Roman" w:hAnsi="Times New Roman"/>
                <w:sz w:val="24"/>
                <w:szCs w:val="24"/>
              </w:rPr>
            </w:rPrChange>
          </w:rPr>
          <w:delText>_______________________________________________</w:delText>
        </w:r>
      </w:del>
      <w:ins w:id="83" w:author="tard" w:date="2020-04-18T14:37:00Z"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4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{{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85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FIO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6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_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lang w:val="en-US"/>
            <w:rPrChange w:id="87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Student</w:t>
        </w:r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8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</w:t>
        </w:r>
        <w:proofErr w:type="gramStart"/>
        <w:r w:rsidR="009E39A9" w:rsidRPr="002B49D3">
          <w:rPr>
            <w:rFonts w:ascii="Times New Roman" w:hAnsi="Times New Roman"/>
            <w:sz w:val="24"/>
            <w:szCs w:val="24"/>
            <w:u w:val="single"/>
            <w:rPrChange w:id="89" w:author="tard" w:date="2020-04-18T16:21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}</w:t>
        </w:r>
      </w:ins>
      <w:ins w:id="90" w:author="tard" w:date="2020-04-18T19:45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91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,</w:t>
        </w:r>
      </w:ins>
      <w:ins w:id="92" w:author="tard" w:date="2020-04-18T19:53:00Z">
        <w:r w:rsidR="00503C85" w:rsidRPr="009B1188">
          <w:rPr>
            <w:rFonts w:ascii="Times New Roman" w:hAnsi="Times New Roman"/>
            <w:sz w:val="24"/>
            <w:szCs w:val="24"/>
            <w:u w:val="single"/>
            <w:rPrChange w:id="93" w:author="tard" w:date="2020-04-27T18:47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  <w:proofErr w:type="gramEnd"/>
        <w:r w:rsidR="00503C85" w:rsidRPr="009B1188">
          <w:rPr>
            <w:rFonts w:ascii="Times New Roman" w:hAnsi="Times New Roman"/>
            <w:sz w:val="24"/>
            <w:szCs w:val="24"/>
            <w:u w:val="single"/>
            <w:rPrChange w:id="94" w:author="tard" w:date="2020-04-27T18:47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_</w:t>
        </w:r>
      </w:ins>
      <w:del w:id="95" w:author="tard" w:date="2020-04-18T19:45:00Z">
        <w:r w:rsidR="004A2361" w:rsidRPr="00255C0C" w:rsidDel="00810474">
          <w:rPr>
            <w:rFonts w:ascii="Times New Roman" w:hAnsi="Times New Roman"/>
            <w:sz w:val="24"/>
            <w:szCs w:val="24"/>
          </w:rPr>
          <w:delText>____</w:delText>
        </w:r>
      </w:del>
      <w:ins w:id="96" w:author="tard" w:date="2020-04-18T19:45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97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{{</w:t>
        </w:r>
        <w:r w:rsidR="00B905F1">
          <w:rPr>
            <w:rFonts w:ascii="Times New Roman" w:hAnsi="Times New Roman"/>
            <w:sz w:val="24"/>
            <w:szCs w:val="24"/>
            <w:u w:val="single"/>
            <w:lang w:val="en-US"/>
          </w:rPr>
          <w:t>BI</w:t>
        </w:r>
        <w:r w:rsidR="00810474">
          <w:rPr>
            <w:rFonts w:ascii="Times New Roman" w:hAnsi="Times New Roman"/>
            <w:sz w:val="24"/>
            <w:szCs w:val="24"/>
            <w:u w:val="single"/>
            <w:lang w:val="en-US"/>
          </w:rPr>
          <w:t>R</w:t>
        </w:r>
      </w:ins>
      <w:ins w:id="98" w:author="tard" w:date="2020-04-18T19:50:00Z">
        <w:r w:rsidR="00B905F1">
          <w:rPr>
            <w:rFonts w:ascii="Times New Roman" w:hAnsi="Times New Roman"/>
            <w:sz w:val="24"/>
            <w:szCs w:val="24"/>
            <w:u w:val="single"/>
            <w:lang w:val="en-US"/>
          </w:rPr>
          <w:t>T</w:t>
        </w:r>
      </w:ins>
      <w:ins w:id="99" w:author="tard" w:date="2020-04-18T19:45:00Z">
        <w:r w:rsidR="00810474">
          <w:rPr>
            <w:rFonts w:ascii="Times New Roman" w:hAnsi="Times New Roman"/>
            <w:sz w:val="24"/>
            <w:szCs w:val="24"/>
            <w:u w:val="single"/>
            <w:lang w:val="en-US"/>
          </w:rPr>
          <w:t>HDATE</w:t>
        </w:r>
        <w:r w:rsidR="00810474" w:rsidRPr="00810474">
          <w:rPr>
            <w:rFonts w:ascii="Times New Roman" w:hAnsi="Times New Roman"/>
            <w:sz w:val="24"/>
            <w:szCs w:val="24"/>
            <w:u w:val="single"/>
            <w:rPrChange w:id="100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>}}</w:t>
        </w:r>
      </w:ins>
      <w:ins w:id="101" w:author="tard" w:date="2020-04-18T19:46:00Z">
        <w:r w:rsidR="00810474" w:rsidRPr="00810474">
          <w:rPr>
            <w:rFonts w:ascii="Times New Roman" w:hAnsi="Times New Roman"/>
            <w:sz w:val="24"/>
            <w:szCs w:val="24"/>
            <w:u w:val="single"/>
            <w:rPrChange w:id="102" w:author="tard" w:date="2020-04-18T19:46:00Z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rPrChange>
          </w:rPr>
          <w:t xml:space="preserve"> </w:t>
        </w:r>
      </w:ins>
      <w:r w:rsidR="004A2361" w:rsidRPr="00255C0C">
        <w:rPr>
          <w:rFonts w:ascii="Times New Roman" w:hAnsi="Times New Roman"/>
          <w:sz w:val="24"/>
          <w:szCs w:val="24"/>
        </w:rPr>
        <w:t>_</w:t>
      </w:r>
      <w:ins w:id="103" w:author="tard" w:date="2020-04-18T18:18:00Z">
        <w:r w:rsidR="002F6ED6">
          <w:rPr>
            <w:rFonts w:ascii="Times New Roman" w:hAnsi="Times New Roman"/>
            <w:sz w:val="24"/>
            <w:szCs w:val="24"/>
          </w:rPr>
          <w:t>________</w:t>
        </w:r>
      </w:ins>
      <w:del w:id="104" w:author="tard" w:date="2020-04-18T18:21:00Z">
        <w:r w:rsidR="004A2361" w:rsidRPr="00255C0C" w:rsidDel="006D4C47">
          <w:rPr>
            <w:rFonts w:ascii="Times New Roman" w:hAnsi="Times New Roman"/>
            <w:sz w:val="24"/>
            <w:szCs w:val="24"/>
          </w:rPr>
          <w:delText>_</w:delText>
        </w:r>
      </w:del>
      <w:r w:rsidR="004A2361" w:rsidRPr="00255C0C">
        <w:rPr>
          <w:rFonts w:ascii="Times New Roman" w:hAnsi="Times New Roman"/>
          <w:sz w:val="24"/>
          <w:szCs w:val="24"/>
        </w:rPr>
        <w:t>______</w:t>
      </w:r>
    </w:p>
    <w:p w:rsidR="0080253A" w:rsidRPr="00255C0C" w:rsidRDefault="0080253A" w:rsidP="0080253A">
      <w:pPr>
        <w:pStyle w:val="1"/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 w:rsidRPr="00255C0C">
        <w:rPr>
          <w:rFonts w:ascii="Times New Roman" w:hAnsi="Times New Roman"/>
          <w:sz w:val="16"/>
          <w:szCs w:val="24"/>
          <w:rPrChange w:id="105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(Ф</w:t>
      </w:r>
      <w:ins w:id="106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107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</w:t>
        </w:r>
      </w:ins>
      <w:r w:rsidRPr="00255C0C">
        <w:rPr>
          <w:rFonts w:ascii="Times New Roman" w:hAnsi="Times New Roman"/>
          <w:sz w:val="16"/>
          <w:szCs w:val="24"/>
          <w:rPrChange w:id="108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И</w:t>
      </w:r>
      <w:ins w:id="109" w:author="Парфинович Александр Константинович" w:date="2019-08-27T18:40:00Z">
        <w:r w:rsidR="000C23B4" w:rsidRPr="00255C0C">
          <w:rPr>
            <w:rFonts w:ascii="Times New Roman" w:hAnsi="Times New Roman"/>
            <w:sz w:val="16"/>
            <w:szCs w:val="24"/>
            <w:rPrChange w:id="110" w:author="Парфинович Александр Константинович" w:date="2019-08-27T19:37:00Z">
              <w:rPr>
                <w:rFonts w:ascii="Times New Roman" w:hAnsi="Times New Roman"/>
                <w:i/>
                <w:sz w:val="16"/>
                <w:szCs w:val="24"/>
              </w:rPr>
            </w:rPrChange>
          </w:rPr>
          <w:t>.О.</w:t>
        </w:r>
      </w:ins>
      <w:del w:id="111" w:author="Парфинович Александр Константинович" w:date="2019-08-27T18:40:00Z">
        <w:r w:rsidRPr="00255C0C" w:rsidDel="000C23B4">
          <w:rPr>
            <w:rFonts w:ascii="Times New Roman" w:hAnsi="Times New Roman"/>
            <w:sz w:val="16"/>
            <w:szCs w:val="24"/>
            <w:rPrChange w:id="112" w:author="Парфинович Александр Константинович" w:date="2019-08-27T19:37:00Z">
              <w:rPr>
                <w:rFonts w:ascii="Times New Roman" w:hAnsi="Times New Roman"/>
                <w:i/>
                <w:sz w:val="20"/>
                <w:szCs w:val="24"/>
              </w:rPr>
            </w:rPrChange>
          </w:rPr>
          <w:delText>О</w:delText>
        </w:r>
      </w:del>
      <w:r w:rsidRPr="00255C0C">
        <w:rPr>
          <w:rFonts w:ascii="Times New Roman" w:hAnsi="Times New Roman"/>
          <w:sz w:val="16"/>
          <w:szCs w:val="24"/>
          <w:rPrChange w:id="113" w:author="Парфинович Александр Константинович" w:date="2019-08-27T19:37:00Z">
            <w:rPr>
              <w:rFonts w:ascii="Times New Roman" w:hAnsi="Times New Roman"/>
              <w:i/>
              <w:sz w:val="20"/>
              <w:szCs w:val="24"/>
            </w:rPr>
          </w:rPrChange>
        </w:rPr>
        <w:t>, дата рождения)</w:t>
      </w:r>
    </w:p>
    <w:p w:rsidR="0080253A" w:rsidRPr="002B49D3" w:rsidDel="009E39A9" w:rsidRDefault="0080253A">
      <w:pPr>
        <w:autoSpaceDE w:val="0"/>
        <w:autoSpaceDN w:val="0"/>
        <w:adjustRightInd w:val="0"/>
        <w:spacing w:line="360" w:lineRule="auto"/>
        <w:jc w:val="both"/>
        <w:rPr>
          <w:del w:id="114" w:author="tard" w:date="2020-04-18T14:39:00Z"/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15" w:author="tard" w:date="2020-04-18T16:21:00Z">
            <w:rPr>
              <w:del w:id="116" w:author="tard" w:date="2020-04-18T14:39:00Z"/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pPrChange w:id="117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учащегося (-</w:t>
      </w:r>
      <w:proofErr w:type="spellStart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уюся</w:t>
      </w:r>
      <w:proofErr w:type="spellEnd"/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>) ________</w:t>
      </w:r>
      <w:ins w:id="118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19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val="en-US" w:eastAsia="en-US"/>
            <w:rPrChange w:id="120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CLASS</w:t>
        </w:r>
        <w:proofErr w:type="gramStart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1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}}_</w:t>
        </w:r>
        <w:proofErr w:type="gramEnd"/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2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,</w:t>
        </w:r>
      </w:ins>
      <w:del w:id="123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24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</w:delText>
        </w:r>
      </w:del>
      <w:ins w:id="125" w:author="Парфинович Александр Константинович" w:date="2019-08-27T18:42:00Z">
        <w:del w:id="126" w:author="tard" w:date="2020-04-18T14:39:00Z">
          <w:r w:rsidR="000C23B4" w:rsidRPr="002B49D3" w:rsidDel="009E39A9">
            <w:rPr>
              <w:rFonts w:ascii="Times New Roman" w:eastAsia="Calibri" w:hAnsi="Times New Roman" w:cs="Times New Roman"/>
              <w:sz w:val="22"/>
              <w:szCs w:val="22"/>
              <w:u w:val="single"/>
              <w:lang w:eastAsia="en-US"/>
              <w:rPrChange w:id="127" w:author="tard" w:date="2020-04-18T16:21:00Z">
                <w:rPr>
                  <w:rFonts w:ascii="Times New Roman" w:eastAsia="Calibri" w:hAnsi="Times New Roman" w:cs="Times New Roman"/>
                  <w:sz w:val="22"/>
                  <w:szCs w:val="22"/>
                  <w:lang w:eastAsia="en-US"/>
                </w:rPr>
              </w:rPrChange>
            </w:rPr>
            <w:delText>_</w:delText>
          </w:r>
        </w:del>
      </w:ins>
    </w:p>
    <w:p w:rsidR="0080253A" w:rsidRDefault="0080253A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2"/>
          <w:szCs w:val="22"/>
          <w:lang w:eastAsia="en-US"/>
        </w:rPr>
        <w:pPrChange w:id="128" w:author="tard" w:date="2020-04-18T14:39:00Z">
          <w:pPr>
            <w:autoSpaceDE w:val="0"/>
            <w:autoSpaceDN w:val="0"/>
            <w:adjustRightInd w:val="0"/>
            <w:jc w:val="both"/>
          </w:pPr>
        </w:pPrChange>
      </w:pPr>
      <w:del w:id="129" w:author="tard" w:date="2020-04-18T14:39:00Z">
        <w:r w:rsidRPr="002B49D3" w:rsidDel="009E39A9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30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eastAsia="en-US"/>
              </w:rPr>
            </w:rPrChange>
          </w:rPr>
          <w:delText>___________________________________________________________________________</w:delText>
        </w:r>
      </w:del>
      <w:r w:rsidRPr="002B49D3">
        <w:rPr>
          <w:rFonts w:ascii="Times New Roman" w:eastAsia="Calibri" w:hAnsi="Times New Roman" w:cs="Times New Roman"/>
          <w:sz w:val="22"/>
          <w:szCs w:val="22"/>
          <w:u w:val="single"/>
          <w:lang w:eastAsia="en-US"/>
          <w:rPrChange w:id="131" w:author="tard" w:date="2020-04-18T16:21:00Z">
            <w:rPr>
              <w:rFonts w:ascii="Times New Roman" w:eastAsia="Calibri" w:hAnsi="Times New Roman" w:cs="Times New Roman"/>
              <w:sz w:val="22"/>
              <w:szCs w:val="22"/>
              <w:lang w:eastAsia="en-US"/>
            </w:rPr>
          </w:rPrChange>
        </w:rPr>
        <w:t>___</w:t>
      </w:r>
      <w:ins w:id="132" w:author="tard" w:date="2020-04-18T14:39:00Z">
        <w:r w:rsidR="009E39A9" w:rsidRPr="002B49D3">
          <w:rPr>
            <w:rFonts w:ascii="Times New Roman" w:eastAsia="Calibri" w:hAnsi="Times New Roman" w:cs="Times New Roman"/>
            <w:sz w:val="22"/>
            <w:szCs w:val="22"/>
            <w:u w:val="single"/>
            <w:lang w:eastAsia="en-US"/>
            <w:rPrChange w:id="133" w:author="tard" w:date="2020-04-18T16:21:00Z">
              <w:rPr>
                <w:rFonts w:ascii="Times New Roman" w:eastAsia="Calibri" w:hAnsi="Times New Roman" w:cs="Times New Roman"/>
                <w:sz w:val="22"/>
                <w:szCs w:val="22"/>
                <w:lang w:val="en-US" w:eastAsia="en-US"/>
              </w:rPr>
            </w:rPrChange>
          </w:rPr>
          <w:t>{{</w:t>
        </w:r>
      </w:ins>
      <w:ins w:id="134" w:author="tard" w:date="2020-04-18T14:40:00Z">
        <w:r w:rsidR="009E39A9" w:rsidRPr="002B49D3">
          <w:rPr>
            <w:u w:val="single"/>
            <w:lang w:val="en-US"/>
            <w:rPrChange w:id="135" w:author="tard" w:date="2020-04-18T16:21:00Z">
              <w:rPr>
                <w:lang w:val="en-US"/>
              </w:rPr>
            </w:rPrChange>
          </w:rPr>
          <w:t>SCHOOL</w:t>
        </w:r>
        <w:proofErr w:type="gramStart"/>
        <w:r w:rsidR="009E39A9" w:rsidRPr="002B49D3">
          <w:rPr>
            <w:u w:val="single"/>
            <w:rPrChange w:id="136" w:author="tard" w:date="2020-04-18T16:21:00Z">
              <w:rPr>
                <w:lang w:val="en-US"/>
              </w:rPr>
            </w:rPrChange>
          </w:rPr>
          <w:t>}}</w:t>
        </w:r>
      </w:ins>
      <w:r>
        <w:rPr>
          <w:rFonts w:ascii="Times New Roman" w:eastAsia="Calibri" w:hAnsi="Times New Roman" w:cs="Times New Roman"/>
          <w:sz w:val="22"/>
          <w:szCs w:val="22"/>
          <w:lang w:eastAsia="en-US"/>
        </w:rPr>
        <w:t>_</w:t>
      </w:r>
      <w:proofErr w:type="gramEnd"/>
      <w:r>
        <w:rPr>
          <w:rFonts w:ascii="Times New Roman" w:eastAsia="Calibri" w:hAnsi="Times New Roman" w:cs="Times New Roman"/>
          <w:sz w:val="22"/>
          <w:szCs w:val="22"/>
          <w:lang w:eastAsia="en-US"/>
        </w:rPr>
        <w:t>______</w:t>
      </w:r>
      <w:ins w:id="137" w:author="tard" w:date="2020-04-18T18:31:00Z">
        <w:r w:rsidR="006D4C47">
          <w:rPr>
            <w:rFonts w:ascii="Times New Roman" w:eastAsia="Calibri" w:hAnsi="Times New Roman" w:cs="Times New Roman"/>
            <w:sz w:val="22"/>
            <w:szCs w:val="22"/>
            <w:lang w:eastAsia="en-US"/>
          </w:rPr>
          <w:t>_____</w:t>
        </w:r>
      </w:ins>
      <w:r w:rsidRPr="00421F4A">
        <w:rPr>
          <w:rFonts w:ascii="Times New Roman" w:eastAsia="Calibri" w:hAnsi="Times New Roman" w:cs="Times New Roman"/>
          <w:sz w:val="22"/>
          <w:szCs w:val="22"/>
          <w:lang w:eastAsia="en-US"/>
        </w:rPr>
        <w:t xml:space="preserve"> </w:t>
      </w:r>
    </w:p>
    <w:p w:rsidR="0080253A" w:rsidRPr="00255C0C" w:rsidRDefault="0080253A" w:rsidP="0080253A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  <w:rPrChange w:id="138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color w:val="000000"/>
              <w:sz w:val="22"/>
              <w:szCs w:val="22"/>
              <w:lang w:eastAsia="en-US"/>
            </w:rPr>
          </w:rPrChange>
        </w:rPr>
      </w:pPr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39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(указать класс, полное</w:t>
      </w:r>
      <w:ins w:id="140" w:author="Парфинович Александр Константинович" w:date="2019-08-27T18:42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41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наименование</w:t>
        </w:r>
      </w:ins>
      <w:del w:id="142" w:author="Парфинович Александр Константинович" w:date="2019-08-27T18:42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43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название</w:delText>
        </w:r>
      </w:del>
      <w:del w:id="144" w:author="Парфинович Александр Константинович" w:date="2019-08-27T18:41:00Z">
        <w:r w:rsidRPr="00255C0C" w:rsidDel="000C23B4">
          <w:rPr>
            <w:rFonts w:ascii="Times New Roman" w:eastAsia="Calibri" w:hAnsi="Times New Roman" w:cs="Times New Roman"/>
            <w:sz w:val="16"/>
            <w:szCs w:val="16"/>
            <w:lang w:eastAsia="en-US"/>
            <w:rPrChange w:id="145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delText xml:space="preserve"> школы</w:delText>
        </w:r>
      </w:del>
      <w:ins w:id="146" w:author="Парфинович Александр Константинович" w:date="2019-08-27T18:41:00Z">
        <w:r w:rsidR="000C23B4" w:rsidRPr="00255C0C">
          <w:rPr>
            <w:rFonts w:ascii="Times New Roman" w:eastAsia="Calibri" w:hAnsi="Times New Roman" w:cs="Times New Roman"/>
            <w:sz w:val="16"/>
            <w:szCs w:val="16"/>
            <w:lang w:eastAsia="en-US"/>
            <w:rPrChange w:id="147" w:author="Парфинович Александр Константинович" w:date="2019-08-27T19:37:00Z">
              <w:rPr>
                <w:rFonts w:ascii="Times New Roman" w:eastAsia="Calibri" w:hAnsi="Times New Roman" w:cs="Times New Roman"/>
                <w:i/>
                <w:sz w:val="22"/>
                <w:szCs w:val="22"/>
                <w:lang w:eastAsia="en-US"/>
              </w:rPr>
            </w:rPrChange>
          </w:rPr>
          <w:t xml:space="preserve"> общеобразовательной организации</w:t>
        </w:r>
      </w:ins>
      <w:r w:rsidRPr="00255C0C">
        <w:rPr>
          <w:rFonts w:ascii="Times New Roman" w:eastAsia="Calibri" w:hAnsi="Times New Roman" w:cs="Times New Roman"/>
          <w:sz w:val="16"/>
          <w:szCs w:val="16"/>
          <w:lang w:eastAsia="en-US"/>
          <w:rPrChange w:id="148" w:author="Парфинович Александр Константинович" w:date="2019-08-27T19:37:00Z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rPrChange>
        </w:rPr>
        <w:t>)</w:t>
      </w:r>
    </w:p>
    <w:p w:rsidR="0080253A" w:rsidDel="000C23B4" w:rsidRDefault="0080253A">
      <w:pPr>
        <w:jc w:val="both"/>
        <w:rPr>
          <w:del w:id="149" w:author="Парфинович Александр Константинович" w:date="2019-08-27T18:43:00Z"/>
        </w:rPr>
        <w:pPrChange w:id="150" w:author="Парфинович Александр Константинович" w:date="2019-08-27T18:43:00Z">
          <w:pPr/>
        </w:pPrChange>
      </w:pPr>
    </w:p>
    <w:p w:rsidR="00571100" w:rsidDel="000C23B4" w:rsidRDefault="00A46235">
      <w:pPr>
        <w:pStyle w:val="1"/>
        <w:spacing w:line="240" w:lineRule="atLeast"/>
        <w:ind w:left="2832" w:firstLine="708"/>
        <w:jc w:val="both"/>
        <w:rPr>
          <w:del w:id="151" w:author="Парфинович Александр Константинович" w:date="2019-08-27T18:43:00Z"/>
        </w:rPr>
      </w:pPr>
      <w:del w:id="152" w:author="Парфинович Александр Константинович" w:date="2019-08-27T18:43:00Z">
        <w:r w:rsidDel="000C23B4">
          <w:rPr>
            <w:rFonts w:ascii="Times New Roman" w:hAnsi="Times New Roman"/>
            <w:i/>
            <w:sz w:val="20"/>
            <w:szCs w:val="24"/>
          </w:rPr>
          <w:delText xml:space="preserve">               (ФИО, дата рождения)</w:delText>
        </w:r>
        <w:r w:rsidDel="000C23B4">
          <w:rPr>
            <w:rFonts w:ascii="Times New Roman" w:hAnsi="Times New Roman"/>
            <w:sz w:val="20"/>
            <w:szCs w:val="24"/>
          </w:rPr>
          <w:delText xml:space="preserve">                                                                                      </w:delText>
        </w:r>
      </w:del>
    </w:p>
    <w:p w:rsidR="00DD541B" w:rsidRPr="002F0E3C" w:rsidRDefault="00A46235">
      <w:pPr>
        <w:jc w:val="both"/>
        <w:rPr>
          <w:rFonts w:ascii="Times New Roman" w:hAnsi="Times New Roman" w:cs="Times New Roman"/>
          <w:b/>
          <w:color w:val="333333"/>
          <w:shd w:val="clear" w:color="auto" w:fill="F9F9F9"/>
        </w:rPr>
        <w:pPrChange w:id="153" w:author="Парфинович Александр Константинович" w:date="2019-08-27T18:43:00Z">
          <w:pPr/>
        </w:pPrChange>
      </w:pPr>
      <w:r>
        <w:rPr>
          <w:rFonts w:ascii="Times New Roman" w:hAnsi="Times New Roman"/>
        </w:rPr>
        <w:t xml:space="preserve">в </w:t>
      </w:r>
      <w:r w:rsidR="00B80908">
        <w:rPr>
          <w:rFonts w:ascii="Times New Roman" w:hAnsi="Times New Roman"/>
        </w:rPr>
        <w:t>АНО ДО «Д</w:t>
      </w:r>
      <w:r>
        <w:rPr>
          <w:rFonts w:ascii="Times New Roman" w:hAnsi="Times New Roman"/>
        </w:rPr>
        <w:t>етский техноп</w:t>
      </w:r>
      <w:r w:rsidR="00DD541B">
        <w:rPr>
          <w:rFonts w:ascii="Times New Roman" w:hAnsi="Times New Roman"/>
        </w:rPr>
        <w:t xml:space="preserve">арк «Кванториум» </w:t>
      </w:r>
      <w:r w:rsidR="00B80908">
        <w:rPr>
          <w:rFonts w:ascii="Times New Roman" w:hAnsi="Times New Roman"/>
        </w:rPr>
        <w:t xml:space="preserve">на обучение по </w:t>
      </w:r>
      <w:r w:rsidR="00B80908" w:rsidRPr="00B80908">
        <w:rPr>
          <w:rFonts w:ascii="Times New Roman" w:hAnsi="Times New Roman"/>
        </w:rPr>
        <w:t xml:space="preserve">дополнительной общеразвивающей программе </w:t>
      </w:r>
      <w:ins w:id="154" w:author="Шатилова Зарина Абдулазисовна" w:date="2019-08-28T14:09:00Z">
        <w:del w:id="155" w:author="Парфинович Александр Константинович" w:date="2020-01-23T18:42:00Z">
          <w:r w:rsidR="00CF15AF" w:rsidRPr="00F2220B" w:rsidDel="00DD25EE">
            <w:rPr>
              <w:rFonts w:ascii="Times New Roman" w:hAnsi="Times New Roman" w:cs="Times New Roman"/>
              <w:b/>
              <w:color w:val="000000" w:themeColor="text1"/>
              <w:spacing w:val="-5"/>
              <w:rPrChange w:id="156" w:author="Алькина Людмила Николаевна" w:date="2019-12-20T10:47:00Z">
                <w:rPr>
                  <w:b/>
                  <w:color w:val="000000" w:themeColor="text1"/>
                  <w:spacing w:val="-5"/>
                </w:rPr>
              </w:rPrChange>
            </w:rPr>
            <w:delText>«Информационные технологии: от «умного» чайника до автоматизированного производства»</w:delText>
          </w:r>
        </w:del>
      </w:ins>
      <w:ins w:id="157" w:author="Парфинович Александр Константинович" w:date="2020-01-23T18:42:00Z"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58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59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60" w:author="tard" w:date="2020-04-18T15:15:00Z"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1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62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GROUP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3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lang w:val="en-US"/>
            <w:rPrChange w:id="164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NAME</w:t>
        </w:r>
        <w:r w:rsidR="0039295B" w:rsidRPr="002B49D3">
          <w:rPr>
            <w:rFonts w:ascii="Times New Roman" w:hAnsi="Times New Roman" w:cs="Times New Roman"/>
            <w:b/>
            <w:color w:val="000000" w:themeColor="text1"/>
            <w:spacing w:val="-5"/>
            <w:u w:val="single"/>
            <w:rPrChange w:id="165" w:author="tard" w:date="2020-04-18T16:21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}}</w:t>
        </w:r>
      </w:ins>
      <w:ins w:id="166" w:author="Парфинович Александр Константинович" w:date="2020-01-23T18:42:00Z">
        <w:del w:id="167" w:author="tard" w:date="2020-04-18T15:15:00Z">
          <w:r w:rsidR="00DD25EE" w:rsidDel="0039295B">
            <w:rPr>
              <w:rFonts w:ascii="Times New Roman" w:hAnsi="Times New Roman" w:cs="Times New Roman"/>
              <w:b/>
              <w:color w:val="000000" w:themeColor="text1"/>
              <w:spacing w:val="-5"/>
            </w:rPr>
            <w:delText>____________________________________________________</w:delText>
          </w:r>
        </w:del>
        <w:r w:rsidR="00DD25EE">
          <w:rPr>
            <w:rFonts w:ascii="Times New Roman" w:hAnsi="Times New Roman" w:cs="Times New Roman"/>
            <w:b/>
            <w:color w:val="000000" w:themeColor="text1"/>
            <w:spacing w:val="-5"/>
          </w:rPr>
          <w:t>_</w:t>
        </w:r>
      </w:ins>
      <w:ins w:id="168" w:author="tard" w:date="2020-04-18T16:13:00Z">
        <w:r w:rsidR="00C87DFF" w:rsidRPr="00C87DFF">
          <w:rPr>
            <w:rFonts w:ascii="Times New Roman" w:hAnsi="Times New Roman" w:cs="Times New Roman"/>
            <w:b/>
            <w:color w:val="000000" w:themeColor="text1"/>
            <w:spacing w:val="-5"/>
            <w:rPrChange w:id="169" w:author="tard" w:date="2020-04-18T16:13:00Z">
              <w:rPr>
                <w:rFonts w:ascii="Times New Roman" w:hAnsi="Times New Roman" w:cs="Times New Roman"/>
                <w:b/>
                <w:color w:val="000000" w:themeColor="text1"/>
                <w:spacing w:val="-5"/>
                <w:lang w:val="en-US"/>
              </w:rPr>
            </w:rPrChange>
          </w:rPr>
          <w:t>_</w:t>
        </w:r>
      </w:ins>
      <w:ins w:id="170" w:author="Шатилова Зарина Абдулазисовна" w:date="2019-08-28T12:52:00Z">
        <w:r w:rsidR="000D776D" w:rsidRPr="00F2220B">
          <w:rPr>
            <w:rFonts w:ascii="Times New Roman" w:hAnsi="Times New Roman" w:cs="Times New Roman"/>
            <w:b/>
            <w:rPrChange w:id="171" w:author="Алькина Людмила Николаевна" w:date="2019-12-20T10:47:00Z">
              <w:rPr>
                <w:b/>
              </w:rPr>
            </w:rPrChange>
          </w:rPr>
          <w:t>,</w:t>
        </w:r>
      </w:ins>
      <w:ins w:id="172" w:author="Шатилова Зарина Абдулазисовна" w:date="2019-08-28T12:48:00Z">
        <w:r w:rsidR="00997624" w:rsidRPr="00F2220B">
          <w:rPr>
            <w:rFonts w:ascii="Times New Roman" w:hAnsi="Times New Roman" w:cs="Times New Roman"/>
            <w:rPrChange w:id="173" w:author="Алькина Людмила Николаевна" w:date="2019-12-20T10:47:00Z">
              <w:rPr/>
            </w:rPrChange>
          </w:rPr>
          <w:t xml:space="preserve"> </w:t>
        </w:r>
      </w:ins>
      <w:del w:id="174" w:author="Шатилова Зарина Абдулазисовна" w:date="2019-08-28T12:48:00Z">
        <w:r w:rsidR="002F0E3C" w:rsidDel="00997624">
          <w:rPr>
            <w:rFonts w:ascii="Times New Roman" w:hAnsi="Times New Roman" w:cs="Times New Roman"/>
            <w:b/>
            <w:color w:val="333333"/>
            <w:shd w:val="clear" w:color="auto" w:fill="FFFFFF"/>
          </w:rPr>
          <w:delText>«</w:delText>
        </w:r>
        <w:r w:rsidR="002F0E3C" w:rsidRPr="0080253A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Технологии виртуальной и дополненной реальности: пространство,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FFFFF"/>
          </w:rPr>
          <w:delText xml:space="preserve">творчество, визуализация», профилизация: «Создание VR-симуляторов» </w:delText>
        </w:r>
        <w:r w:rsidR="002F0E3C" w:rsidRPr="000C23B4" w:rsidDel="00997624">
          <w:rPr>
            <w:rFonts w:ascii="Times New Roman" w:hAnsi="Times New Roman" w:cs="Times New Roman"/>
            <w:b/>
            <w:color w:val="000000" w:themeColor="text1"/>
            <w:shd w:val="clear" w:color="auto" w:fill="F9F9F9"/>
          </w:rPr>
          <w:delText>(углубленный уровень)</w:delText>
        </w:r>
      </w:del>
      <w:ins w:id="175" w:author="Парфинович Александр Константинович" w:date="2019-08-27T18:44:00Z">
        <w:del w:id="176" w:author="Шатилова Зарина Абдулазисовна" w:date="2019-08-28T12:48:00Z">
          <w:r w:rsidR="000C23B4" w:rsidDel="00997624">
            <w:rPr>
              <w:rFonts w:ascii="Times New Roman" w:hAnsi="Times New Roman" w:cs="Times New Roman"/>
              <w:b/>
              <w:color w:val="000000" w:themeColor="text1"/>
              <w:shd w:val="clear" w:color="auto" w:fill="F9F9F9"/>
            </w:rPr>
            <w:delText>,</w:delText>
          </w:r>
        </w:del>
      </w:ins>
      <w:r w:rsidR="002F0E3C" w:rsidRPr="000C23B4">
        <w:rPr>
          <w:rFonts w:ascii="Times New Roman" w:hAnsi="Times New Roman" w:cs="Times New Roman"/>
          <w:b/>
          <w:color w:val="333333"/>
          <w:shd w:val="clear" w:color="auto" w:fill="F9F9F9"/>
        </w:rPr>
        <w:t xml:space="preserve"> </w:t>
      </w:r>
      <w:r w:rsidR="002F0E3C" w:rsidRPr="000C23B4">
        <w:rPr>
          <w:rFonts w:ascii="Times New Roman" w:hAnsi="Times New Roman"/>
        </w:rPr>
        <w:t>направленность</w:t>
      </w:r>
      <w:ins w:id="177" w:author="Парфинович Александр Константинович" w:date="2019-08-27T18:44:00Z">
        <w:r w:rsidR="000C23B4">
          <w:rPr>
            <w:rFonts w:ascii="Times New Roman" w:hAnsi="Times New Roman"/>
          </w:rPr>
          <w:t>:</w:t>
        </w:r>
      </w:ins>
      <w:r w:rsidR="00B80908" w:rsidRPr="000C23B4">
        <w:rPr>
          <w:rFonts w:ascii="Times New Roman" w:hAnsi="Times New Roman"/>
        </w:rPr>
        <w:t xml:space="preserve"> </w:t>
      </w:r>
      <w:del w:id="178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техническ</w:delText>
        </w:r>
        <w:r w:rsidR="002F0E3C" w:rsidRPr="000C23B4" w:rsidDel="00DD25EE">
          <w:rPr>
            <w:rFonts w:ascii="Times New Roman" w:hAnsi="Times New Roman"/>
            <w:b/>
          </w:rPr>
          <w:delText>ая</w:delText>
        </w:r>
      </w:del>
      <w:ins w:id="179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80" w:author="tard" w:date="2020-04-18T16:13:00Z">
        <w:r w:rsidR="00C87DFF" w:rsidRPr="00C87DFF">
          <w:rPr>
            <w:rFonts w:ascii="Times New Roman" w:hAnsi="Times New Roman"/>
            <w:b/>
            <w:rPrChange w:id="181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82" w:author="Парфинович Александр Константинович" w:date="2020-01-23T18:42:00Z">
        <w:del w:id="183" w:author="tard" w:date="2020-04-18T15:15:00Z">
          <w:r w:rsidR="00DD25EE" w:rsidRPr="002B49D3" w:rsidDel="0039295B">
            <w:rPr>
              <w:rFonts w:ascii="Times New Roman" w:hAnsi="Times New Roman"/>
              <w:b/>
              <w:u w:val="single"/>
              <w:rPrChange w:id="184" w:author="tard" w:date="2020-04-18T16:21:00Z">
                <w:rPr>
                  <w:rFonts w:ascii="Times New Roman" w:hAnsi="Times New Roman"/>
                  <w:b/>
                </w:rPr>
              </w:rPrChange>
            </w:rPr>
            <w:delText>______________</w:delText>
          </w:r>
        </w:del>
      </w:ins>
      <w:ins w:id="185" w:author="tard" w:date="2020-04-18T15:15:00Z">
        <w:r w:rsidR="0039295B" w:rsidRPr="002B49D3">
          <w:rPr>
            <w:rFonts w:ascii="Times New Roman" w:hAnsi="Times New Roman"/>
            <w:b/>
            <w:u w:val="single"/>
            <w:rPrChange w:id="186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187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SECTION</w:t>
        </w:r>
        <w:r w:rsidR="0039295B" w:rsidRPr="002B49D3">
          <w:rPr>
            <w:rFonts w:ascii="Times New Roman" w:hAnsi="Times New Roman"/>
            <w:b/>
            <w:u w:val="single"/>
            <w:rPrChange w:id="188" w:author="tard" w:date="2020-04-18T16:21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189" w:author="tard" w:date="2020-04-18T16:13:00Z">
        <w:r w:rsidR="00C87DFF" w:rsidRPr="00C87DFF">
          <w:rPr>
            <w:rFonts w:ascii="Times New Roman" w:hAnsi="Times New Roman"/>
            <w:b/>
            <w:rPrChange w:id="190" w:author="tard" w:date="2020-04-18T16:13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</w:ins>
      <w:ins w:id="191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</w:t>
        </w:r>
      </w:ins>
      <w:ins w:id="192" w:author="Парфинович Александр Константинович" w:date="2019-08-27T18:44:00Z">
        <w:r w:rsidR="000C23B4">
          <w:rPr>
            <w:rFonts w:ascii="Times New Roman" w:hAnsi="Times New Roman"/>
            <w:b/>
          </w:rPr>
          <w:t xml:space="preserve">, </w:t>
        </w:r>
      </w:ins>
      <w:del w:id="193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 xml:space="preserve"> в</w:delText>
        </w:r>
      </w:del>
      <w:ins w:id="194" w:author="Парфинович Александр Константинович" w:date="2019-08-27T18:44:00Z">
        <w:r w:rsidR="000C23B4">
          <w:rPr>
            <w:rFonts w:ascii="Times New Roman" w:hAnsi="Times New Roman"/>
          </w:rPr>
          <w:t>по</w:t>
        </w:r>
      </w:ins>
      <w:r w:rsidR="00B80908" w:rsidRPr="000C23B4">
        <w:rPr>
          <w:rFonts w:ascii="Times New Roman" w:hAnsi="Times New Roman"/>
        </w:rPr>
        <w:t xml:space="preserve"> очной форме</w:t>
      </w:r>
      <w:ins w:id="195" w:author="Парфинович Александр Константинович" w:date="2019-08-27T19:42:00Z">
        <w:r w:rsidR="0094384B">
          <w:rPr>
            <w:rFonts w:ascii="Times New Roman" w:hAnsi="Times New Roman"/>
          </w:rPr>
          <w:t xml:space="preserve"> обучения</w:t>
        </w:r>
      </w:ins>
      <w:ins w:id="196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в </w:t>
      </w:r>
      <w:r w:rsidR="00306C69" w:rsidRPr="000C23B4">
        <w:rPr>
          <w:rFonts w:ascii="Times New Roman" w:hAnsi="Times New Roman"/>
        </w:rPr>
        <w:t>объеме</w:t>
      </w:r>
      <w:r w:rsidR="00B80908" w:rsidRPr="000C23B4">
        <w:rPr>
          <w:rFonts w:ascii="Times New Roman" w:hAnsi="Times New Roman"/>
        </w:rPr>
        <w:t xml:space="preserve"> </w:t>
      </w:r>
      <w:del w:id="197" w:author="Парфинович Александр Константинович" w:date="2020-01-23T18:42:00Z">
        <w:r w:rsidR="005622F6" w:rsidRPr="000C23B4" w:rsidDel="00DD25EE">
          <w:rPr>
            <w:rFonts w:ascii="Times New Roman" w:hAnsi="Times New Roman"/>
            <w:b/>
          </w:rPr>
          <w:delText>72</w:delText>
        </w:r>
        <w:r w:rsidR="00B80908" w:rsidRPr="000C23B4" w:rsidDel="00DD25EE">
          <w:rPr>
            <w:rFonts w:ascii="Times New Roman" w:hAnsi="Times New Roman"/>
          </w:rPr>
          <w:delText xml:space="preserve"> </w:delText>
        </w:r>
      </w:del>
      <w:ins w:id="198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____</w:t>
        </w:r>
        <w:del w:id="199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00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</w:delText>
          </w:r>
        </w:del>
      </w:ins>
      <w:ins w:id="201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02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03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HOURS</w:t>
        </w:r>
        <w:r w:rsidR="0039295B" w:rsidRPr="002B49D3">
          <w:rPr>
            <w:rFonts w:ascii="Times New Roman" w:hAnsi="Times New Roman"/>
            <w:b/>
            <w:u w:val="single"/>
            <w:rPrChange w:id="204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05" w:author="Парфинович Александр Константинович" w:date="2020-01-23T18:42:00Z">
        <w:r w:rsidR="00DD25EE">
          <w:rPr>
            <w:rFonts w:ascii="Times New Roman" w:hAnsi="Times New Roman"/>
            <w:b/>
          </w:rPr>
          <w:t>___</w:t>
        </w:r>
        <w:r w:rsidR="00DD25EE" w:rsidRPr="000C23B4">
          <w:rPr>
            <w:rFonts w:ascii="Times New Roman" w:hAnsi="Times New Roman"/>
          </w:rPr>
          <w:t xml:space="preserve"> </w:t>
        </w:r>
      </w:ins>
      <w:r w:rsidR="00B80908" w:rsidRPr="000C23B4">
        <w:rPr>
          <w:rFonts w:ascii="Times New Roman" w:hAnsi="Times New Roman"/>
        </w:rPr>
        <w:t>часов</w:t>
      </w:r>
      <w:ins w:id="206" w:author="Парфинович Александр Константинович" w:date="2019-08-27T18:44:00Z">
        <w:r w:rsidR="000C23B4">
          <w:rPr>
            <w:rFonts w:ascii="Times New Roman" w:hAnsi="Times New Roman"/>
          </w:rPr>
          <w:t>,</w:t>
        </w:r>
      </w:ins>
      <w:r w:rsidR="00B80908" w:rsidRPr="000C23B4">
        <w:rPr>
          <w:rFonts w:ascii="Times New Roman" w:hAnsi="Times New Roman"/>
        </w:rPr>
        <w:t xml:space="preserve"> </w:t>
      </w:r>
      <w:del w:id="207" w:author="Парфинович Александр Константинович" w:date="2019-08-27T18:44:00Z">
        <w:r w:rsidR="00B80908" w:rsidRPr="000C23B4" w:rsidDel="000C23B4">
          <w:rPr>
            <w:rFonts w:ascii="Times New Roman" w:hAnsi="Times New Roman"/>
          </w:rPr>
          <w:delText>в</w:delText>
        </w:r>
      </w:del>
      <w:ins w:id="208" w:author="Парфинович Александр Константинович" w:date="2019-08-27T18:44:00Z">
        <w:r w:rsidR="000C23B4">
          <w:rPr>
            <w:rFonts w:ascii="Times New Roman" w:hAnsi="Times New Roman"/>
          </w:rPr>
          <w:t>на</w:t>
        </w:r>
      </w:ins>
      <w:r w:rsidR="00B80908" w:rsidRPr="000C23B4">
        <w:rPr>
          <w:rFonts w:ascii="Times New Roman" w:hAnsi="Times New Roman"/>
        </w:rPr>
        <w:t xml:space="preserve"> период с</w:t>
      </w:r>
      <w:del w:id="209" w:author="Парфинович Александр Константинович" w:date="2019-08-27T18:44:00Z">
        <w:r w:rsidR="0080253A" w:rsidRPr="000C23B4" w:rsidDel="000C23B4">
          <w:rPr>
            <w:rFonts w:ascii="Times New Roman" w:hAnsi="Times New Roman"/>
          </w:rPr>
          <w:delText>о</w:delText>
        </w:r>
      </w:del>
      <w:r w:rsidR="00B80908" w:rsidRPr="000C23B4">
        <w:rPr>
          <w:rFonts w:ascii="Times New Roman" w:hAnsi="Times New Roman"/>
        </w:rPr>
        <w:t xml:space="preserve"> </w:t>
      </w:r>
      <w:del w:id="210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«</w:delText>
        </w:r>
        <w:r w:rsidR="0080253A" w:rsidRPr="002B49D3" w:rsidDel="00DD25EE">
          <w:rPr>
            <w:rFonts w:ascii="Times New Roman" w:hAnsi="Times New Roman"/>
            <w:b/>
          </w:rPr>
          <w:delText>02</w:delText>
        </w:r>
      </w:del>
      <w:ins w:id="211" w:author="Алькина Людмила Николаевна" w:date="2019-12-20T10:46:00Z">
        <w:del w:id="212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>13</w:delText>
          </w:r>
        </w:del>
      </w:ins>
      <w:del w:id="213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 xml:space="preserve">» </w:delText>
        </w:r>
        <w:r w:rsidR="0080253A" w:rsidRPr="002B49D3" w:rsidDel="00DD25EE">
          <w:rPr>
            <w:rFonts w:ascii="Times New Roman" w:hAnsi="Times New Roman"/>
            <w:b/>
          </w:rPr>
          <w:delText>сентября</w:delText>
        </w:r>
        <w:r w:rsidR="005622F6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14" w:author="Алькина Людмила Николаевна" w:date="2019-12-20T10:46:00Z">
        <w:del w:id="215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января </w:delText>
          </w:r>
        </w:del>
      </w:ins>
      <w:del w:id="216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</w:rPr>
          <w:delText>2019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17" w:author="Алькина Людмила Николаевна" w:date="2019-12-20T10:46:00Z">
        <w:del w:id="21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2020 </w:delText>
          </w:r>
        </w:del>
      </w:ins>
      <w:del w:id="219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года</w:delText>
        </w:r>
      </w:del>
      <w:ins w:id="220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  <w:del w:id="221" w:author="tard" w:date="2020-04-18T15:19:00Z">
          <w:r w:rsidR="00DD25EE" w:rsidRPr="002B49D3" w:rsidDel="0039295B">
            <w:rPr>
              <w:rFonts w:ascii="Times New Roman" w:hAnsi="Times New Roman"/>
              <w:b/>
              <w:u w:val="single"/>
              <w:rPrChange w:id="222" w:author="tard" w:date="2020-04-18T16:20:00Z">
                <w:rPr>
                  <w:rFonts w:ascii="Times New Roman" w:hAnsi="Times New Roman"/>
                  <w:b/>
                </w:rPr>
              </w:rPrChange>
            </w:rPr>
            <w:delText>_________</w:delText>
          </w:r>
        </w:del>
      </w:ins>
      <w:ins w:id="223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24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{{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25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DATE</w:t>
        </w:r>
        <w:r w:rsidR="0039295B" w:rsidRPr="002B49D3">
          <w:rPr>
            <w:rFonts w:ascii="Times New Roman" w:hAnsi="Times New Roman"/>
            <w:b/>
            <w:u w:val="single"/>
            <w:rPrChange w:id="226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_</w:t>
        </w:r>
        <w:r w:rsidR="0039295B" w:rsidRPr="002B49D3">
          <w:rPr>
            <w:rFonts w:ascii="Times New Roman" w:hAnsi="Times New Roman"/>
            <w:b/>
            <w:u w:val="single"/>
            <w:lang w:val="en-US"/>
            <w:rPrChange w:id="227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START</w:t>
        </w:r>
        <w:r w:rsidR="0039295B" w:rsidRPr="002B49D3">
          <w:rPr>
            <w:rFonts w:ascii="Times New Roman" w:hAnsi="Times New Roman"/>
            <w:b/>
            <w:u w:val="single"/>
            <w:rPrChange w:id="228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29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</w:ins>
      <w:r w:rsidR="00B80908">
        <w:rPr>
          <w:rFonts w:ascii="Times New Roman" w:hAnsi="Times New Roman"/>
        </w:rPr>
        <w:t xml:space="preserve"> по </w:t>
      </w:r>
      <w:del w:id="230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«</w:delText>
        </w:r>
        <w:r w:rsidR="0080253A" w:rsidRPr="002B49D3" w:rsidDel="00DD25EE">
          <w:rPr>
            <w:rFonts w:ascii="Times New Roman" w:hAnsi="Times New Roman"/>
            <w:b/>
          </w:rPr>
          <w:delText>28</w:delText>
        </w:r>
      </w:del>
      <w:ins w:id="231" w:author="Алькина Людмила Николаевна" w:date="2019-12-20T10:46:00Z">
        <w:del w:id="232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>22</w:delText>
          </w:r>
        </w:del>
      </w:ins>
      <w:del w:id="233" w:author="Парфинович Александр Константинович" w:date="2020-01-23T18:43:00Z">
        <w:r w:rsidR="0080253A" w:rsidRPr="002B49D3" w:rsidDel="00DD25EE">
          <w:rPr>
            <w:rFonts w:ascii="Times New Roman" w:hAnsi="Times New Roman"/>
            <w:b/>
          </w:rPr>
          <w:delText>»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  <w:r w:rsidR="0080253A" w:rsidRPr="002B49D3" w:rsidDel="00DD25EE">
          <w:rPr>
            <w:rFonts w:ascii="Times New Roman" w:hAnsi="Times New Roman"/>
            <w:b/>
          </w:rPr>
          <w:delText>декабря</w:delText>
        </w:r>
        <w:r w:rsidR="005622F6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34" w:author="Алькина Людмила Николаевна" w:date="2019-12-20T10:46:00Z">
        <w:del w:id="235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мая </w:delText>
          </w:r>
        </w:del>
      </w:ins>
      <w:del w:id="236" w:author="Парфинович Александр Константинович" w:date="2020-01-23T18:43:00Z">
        <w:r w:rsidR="005622F6" w:rsidRPr="002B49D3" w:rsidDel="00DD25EE">
          <w:rPr>
            <w:rFonts w:ascii="Times New Roman" w:hAnsi="Times New Roman"/>
            <w:b/>
          </w:rPr>
          <w:delText>2019</w:delText>
        </w:r>
        <w:r w:rsidR="00CF4747" w:rsidRPr="002B49D3" w:rsidDel="00DD25EE">
          <w:rPr>
            <w:rFonts w:ascii="Times New Roman" w:hAnsi="Times New Roman"/>
            <w:b/>
          </w:rPr>
          <w:delText xml:space="preserve"> </w:delText>
        </w:r>
      </w:del>
      <w:ins w:id="237" w:author="Алькина Людмила Николаевна" w:date="2019-12-20T10:46:00Z">
        <w:del w:id="238" w:author="Парфинович Александр Константинович" w:date="2020-01-23T18:43:00Z">
          <w:r w:rsidR="00F2220B" w:rsidRPr="002B49D3" w:rsidDel="00DD25EE">
            <w:rPr>
              <w:rFonts w:ascii="Times New Roman" w:hAnsi="Times New Roman"/>
              <w:b/>
            </w:rPr>
            <w:delText xml:space="preserve">2020 </w:delText>
          </w:r>
        </w:del>
      </w:ins>
      <w:del w:id="239" w:author="Парфинович Александр Константинович" w:date="2020-01-23T18:43:00Z">
        <w:r w:rsidR="00CF4747" w:rsidRPr="002B49D3" w:rsidDel="00DD25EE">
          <w:rPr>
            <w:rFonts w:ascii="Times New Roman" w:hAnsi="Times New Roman"/>
            <w:b/>
          </w:rPr>
          <w:delText>года</w:delText>
        </w:r>
      </w:del>
      <w:ins w:id="240" w:author="Парфинович Александр Константинович" w:date="2020-01-23T18:43:00Z">
        <w:r w:rsidR="00DD25EE" w:rsidRPr="002B49D3">
          <w:rPr>
            <w:rFonts w:ascii="Times New Roman" w:hAnsi="Times New Roman"/>
            <w:b/>
          </w:rPr>
          <w:t>__</w:t>
        </w:r>
      </w:ins>
      <w:ins w:id="241" w:author="tard" w:date="2020-04-18T15:19:00Z">
        <w:r w:rsidR="0039295B" w:rsidRPr="002B49D3">
          <w:rPr>
            <w:rFonts w:ascii="Times New Roman" w:hAnsi="Times New Roman"/>
            <w:b/>
            <w:u w:val="single"/>
            <w:rPrChange w:id="242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{</w:t>
        </w:r>
        <w:r w:rsidR="0039295B" w:rsidRPr="002B49D3">
          <w:rPr>
            <w:rFonts w:ascii="Times New Roman" w:hAnsi="Times New Roman"/>
            <w:b/>
            <w:u w:val="single"/>
            <w:rPrChange w:id="243" w:author="tard" w:date="2020-04-18T16:20:00Z">
              <w:rPr>
                <w:rFonts w:ascii="Times New Roman" w:hAnsi="Times New Roman"/>
                <w:b/>
              </w:rPr>
            </w:rPrChange>
          </w:rPr>
          <w:t>{DATE_END</w:t>
        </w:r>
        <w:r w:rsidR="0039295B" w:rsidRPr="002B49D3">
          <w:rPr>
            <w:rFonts w:ascii="Times New Roman" w:hAnsi="Times New Roman"/>
            <w:b/>
            <w:u w:val="single"/>
            <w:rPrChange w:id="244" w:author="tard" w:date="2020-04-18T16:20:00Z">
              <w:rPr>
                <w:rFonts w:ascii="Times New Roman" w:hAnsi="Times New Roman"/>
                <w:b/>
                <w:lang w:val="en-US"/>
              </w:rPr>
            </w:rPrChange>
          </w:rPr>
          <w:t>}}</w:t>
        </w:r>
      </w:ins>
      <w:ins w:id="245" w:author="Парфинович Александр Константинович" w:date="2020-01-23T18:43:00Z">
        <w:del w:id="246" w:author="tard" w:date="2020-04-18T15:19:00Z">
          <w:r w:rsidR="00DD25EE" w:rsidRPr="002B49D3" w:rsidDel="0039295B">
            <w:rPr>
              <w:rFonts w:ascii="Times New Roman" w:hAnsi="Times New Roman"/>
              <w:b/>
            </w:rPr>
            <w:delText>__________</w:delText>
          </w:r>
        </w:del>
        <w:r w:rsidR="00DD25EE" w:rsidRPr="002B49D3">
          <w:rPr>
            <w:rFonts w:ascii="Times New Roman" w:hAnsi="Times New Roman"/>
            <w:b/>
          </w:rPr>
          <w:t>_</w:t>
        </w:r>
      </w:ins>
      <w:r w:rsidR="00CF4747">
        <w:rPr>
          <w:rFonts w:ascii="Times New Roman" w:hAnsi="Times New Roman"/>
        </w:rPr>
        <w:t>.</w:t>
      </w:r>
    </w:p>
    <w:p w:rsidR="00AE14AD" w:rsidRPr="00AE14AD" w:rsidRDefault="00AE14AD">
      <w:pPr>
        <w:pStyle w:val="ad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ns w:id="247" w:author="Парфинович Александр Константинович" w:date="2020-01-23T18:25:00Z"/>
          <w:color w:val="000000"/>
          <w:sz w:val="18"/>
          <w:szCs w:val="18"/>
        </w:rPr>
      </w:pPr>
      <w:ins w:id="248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Даю, </w:t>
        </w:r>
        <w:del w:id="249" w:author="Шатилова Зарина Абдулазисовна" w:date="2020-01-24T18:56:00Z">
          <w:r w:rsidRPr="00AE14AD" w:rsidDel="00BC2E2F">
            <w:rPr>
              <w:color w:val="000000"/>
              <w:sz w:val="18"/>
              <w:szCs w:val="18"/>
            </w:rPr>
            <w:delText xml:space="preserve">не даю </w:delText>
          </w:r>
          <w:r w:rsidRPr="008F21F4" w:rsidDel="00BC2E2F">
            <w:rPr>
              <w:b/>
              <w:color w:val="000000"/>
              <w:sz w:val="18"/>
              <w:szCs w:val="18"/>
              <w:rPrChange w:id="250" w:author="Парфинович Александр Константинович" w:date="2020-01-23T18:45:00Z">
                <w:rPr>
                  <w:color w:val="000000"/>
                  <w:sz w:val="18"/>
                  <w:szCs w:val="18"/>
                </w:rPr>
              </w:rPrChange>
            </w:rPr>
            <w:delText>(</w:delText>
          </w:r>
          <w:r w:rsidRPr="008F21F4" w:rsidDel="00BC2E2F">
            <w:rPr>
              <w:b/>
              <w:i/>
              <w:color w:val="000000"/>
              <w:sz w:val="18"/>
              <w:szCs w:val="18"/>
              <w:rPrChange w:id="251" w:author="Парфинович Александр Константинович" w:date="2020-01-23T18:45:00Z">
                <w:rPr>
                  <w:i/>
                  <w:color w:val="000000"/>
                  <w:sz w:val="18"/>
                  <w:szCs w:val="18"/>
                </w:rPr>
              </w:rPrChange>
            </w:rPr>
            <w:delText>нужное подчеркнуть)</w:delText>
          </w:r>
          <w:r w:rsidRPr="00AE14AD" w:rsidDel="00BC2E2F">
            <w:rPr>
              <w:color w:val="000000"/>
              <w:sz w:val="18"/>
              <w:szCs w:val="18"/>
            </w:rPr>
            <w:delText xml:space="preserve"> </w:delText>
          </w:r>
        </w:del>
        <w:r w:rsidRPr="00AE14AD">
          <w:rPr>
            <w:color w:val="000000"/>
            <w:sz w:val="18"/>
            <w:szCs w:val="18"/>
          </w:rPr>
          <w:t>свое согласие на публикацию фотографии или другой личной информации моего ребенка (размещение фотографий, видео и информации об участии моего ребёнка в различных мероприятиях, конкурсах, соревнованиях</w:t>
        </w:r>
        <w:r w:rsidRPr="00AE14AD">
          <w:rPr>
            <w:sz w:val="18"/>
            <w:szCs w:val="18"/>
          </w:rPr>
          <w:t xml:space="preserve">) </w:t>
        </w:r>
        <w:del w:id="252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>на</w:delText>
          </w:r>
        </w:del>
      </w:ins>
      <w:ins w:id="253" w:author="Шатилова Зарина Абдулазисовна" w:date="2020-01-24T19:25:00Z">
        <w:r w:rsidR="00203B73">
          <w:rPr>
            <w:sz w:val="18"/>
            <w:szCs w:val="18"/>
          </w:rPr>
          <w:t>в интернет - ресурсах</w:t>
        </w:r>
      </w:ins>
      <w:ins w:id="254" w:author="Парфинович Александр Константинович" w:date="2020-01-23T18:25:00Z">
        <w:del w:id="255" w:author="Шатилова Зарина Абдулазисовна" w:date="2020-01-24T19:25:00Z">
          <w:r w:rsidRPr="00AE14AD" w:rsidDel="00203B73">
            <w:rPr>
              <w:sz w:val="18"/>
              <w:szCs w:val="18"/>
            </w:rPr>
            <w:delText xml:space="preserve"> </w:delText>
          </w:r>
        </w:del>
        <w:del w:id="256" w:author="Шатилова Зарина Абдулазисовна" w:date="2020-01-24T19:24:00Z">
          <w:r w:rsidRPr="00AE14AD" w:rsidDel="00203B73">
            <w:rPr>
              <w:sz w:val="18"/>
              <w:szCs w:val="18"/>
            </w:rPr>
            <w:delText xml:space="preserve">официальном </w:delText>
          </w:r>
          <w:r w:rsidRPr="00AE14AD" w:rsidDel="00203B73">
            <w:rPr>
              <w:color w:val="000000"/>
              <w:sz w:val="18"/>
              <w:szCs w:val="18"/>
            </w:rPr>
            <w:delText>сайте АНО ДО «Детский технопарк «Кванториум</w:delText>
          </w:r>
        </w:del>
        <w:del w:id="257" w:author="Шатилова Зарина Абдулазисовна" w:date="2020-01-24T19:25:00Z">
          <w:r w:rsidRPr="00AE14AD" w:rsidDel="00203B73">
            <w:rPr>
              <w:color w:val="000000"/>
              <w:sz w:val="18"/>
              <w:szCs w:val="18"/>
            </w:rPr>
            <w:delText>»</w:delText>
          </w:r>
        </w:del>
        <w:r w:rsidRPr="00AE14AD">
          <w:rPr>
            <w:color w:val="000000"/>
            <w:sz w:val="18"/>
            <w:szCs w:val="18"/>
          </w:rPr>
          <w:t>,</w:t>
        </w:r>
      </w:ins>
      <w:ins w:id="258" w:author="Шатилова Зарина Абдулазисовна" w:date="2020-01-24T19:24:00Z">
        <w:r w:rsidR="00203B73">
          <w:rPr>
            <w:color w:val="000000"/>
            <w:sz w:val="18"/>
            <w:szCs w:val="18"/>
          </w:rPr>
          <w:t xml:space="preserve"> </w:t>
        </w:r>
      </w:ins>
      <w:ins w:id="259" w:author="Парфинович Александр Константинович" w:date="2020-01-23T18:25:00Z">
        <w:r w:rsidRPr="00AE14AD">
          <w:rPr>
            <w:color w:val="000000"/>
            <w:sz w:val="18"/>
            <w:szCs w:val="18"/>
          </w:rPr>
          <w:t xml:space="preserve"> </w:t>
        </w:r>
        <w:r w:rsidRPr="00AE14AD">
          <w:rPr>
            <w:bCs/>
            <w:color w:val="000000"/>
            <w:sz w:val="18"/>
            <w:szCs w:val="18"/>
          </w:rPr>
          <w:t>на стендах организации, буклетах, альбомах, видеоматериалах.</w:t>
        </w:r>
      </w:ins>
    </w:p>
    <w:p w:rsidR="00571100" w:rsidRPr="00AE14AD" w:rsidDel="00CB5C4D" w:rsidRDefault="00A46235">
      <w:pPr>
        <w:pStyle w:val="1"/>
        <w:tabs>
          <w:tab w:val="left" w:pos="1701"/>
        </w:tabs>
        <w:spacing w:line="276" w:lineRule="auto"/>
        <w:ind w:firstLine="709"/>
        <w:jc w:val="both"/>
        <w:rPr>
          <w:del w:id="260" w:author="Шатилова Зарина Абдулазисовна" w:date="2019-09-12T19:08:00Z"/>
          <w:sz w:val="18"/>
          <w:szCs w:val="18"/>
          <w:rPrChange w:id="261" w:author="Парфинович Александр Константинович" w:date="2020-01-23T18:27:00Z">
            <w:rPr>
              <w:del w:id="262" w:author="Шатилова Зарина Абдулазисовна" w:date="2019-09-12T19:08:00Z"/>
            </w:rPr>
          </w:rPrChange>
        </w:rPr>
        <w:pPrChange w:id="263" w:author="Парфинович Александр Константинович" w:date="2020-01-23T18:46:00Z">
          <w:pPr>
            <w:pStyle w:val="1"/>
            <w:spacing w:line="240" w:lineRule="atLeast"/>
            <w:jc w:val="both"/>
          </w:pPr>
        </w:pPrChange>
      </w:pPr>
      <w:del w:id="264" w:author="Шатилова Зарина Абдулазисовна" w:date="2019-09-12T19:08:00Z">
        <w:r w:rsidRPr="00AE14AD" w:rsidDel="00CB5C4D">
          <w:rPr>
            <w:rFonts w:ascii="Times New Roman" w:hAnsi="Times New Roman"/>
            <w:sz w:val="18"/>
            <w:szCs w:val="18"/>
            <w:rPrChange w:id="265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 заявлению прилагаю:</w:delText>
        </w:r>
      </w:del>
    </w:p>
    <w:p w:rsidR="00571100" w:rsidRPr="00AE14AD" w:rsidDel="00CB5C4D" w:rsidRDefault="00255C0C">
      <w:pPr>
        <w:tabs>
          <w:tab w:val="left" w:pos="1134"/>
        </w:tabs>
        <w:spacing w:line="276" w:lineRule="auto"/>
        <w:ind w:firstLine="709"/>
        <w:jc w:val="both"/>
        <w:rPr>
          <w:del w:id="266" w:author="Шатилова Зарина Абдулазисовна" w:date="2019-09-12T19:08:00Z"/>
          <w:sz w:val="18"/>
          <w:szCs w:val="18"/>
          <w:rPrChange w:id="267" w:author="Парфинович Александр Константинович" w:date="2020-01-23T18:27:00Z">
            <w:rPr>
              <w:del w:id="268" w:author="Шатилова Зарина Абдулазисовна" w:date="2019-09-12T19:08:00Z"/>
            </w:rPr>
          </w:rPrChange>
        </w:rPr>
        <w:pPrChange w:id="269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70" w:author="Парфинович Александр Константинович" w:date="2019-08-27T19:31:00Z">
        <w:del w:id="271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2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del w:id="27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74" w:author="Парфинович Александр Константинович" w:date="2020-01-23T18:27:00Z">
              <w:rPr/>
            </w:rPrChange>
          </w:rPr>
          <w:delText>К</w:delText>
        </w:r>
      </w:del>
      <w:ins w:id="275" w:author="Парфинович Александр Константинович" w:date="2019-08-27T19:32:00Z">
        <w:del w:id="27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7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278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79" w:author="Парфинович Александр Константинович" w:date="2020-01-23T18:27:00Z">
              <w:rPr/>
            </w:rPrChange>
          </w:rPr>
          <w:delText>опи</w:delText>
        </w:r>
      </w:del>
      <w:ins w:id="280" w:author="Парфинович Александр Константинович" w:date="2019-08-27T19:31:00Z">
        <w:del w:id="281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2" w:author="Парфинович Александр Константинович" w:date="2020-01-23T18:27:00Z">
                <w:rPr/>
              </w:rPrChange>
            </w:rPr>
            <w:delText>ю</w:delText>
          </w:r>
        </w:del>
      </w:ins>
      <w:del w:id="283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4" w:author="Парфинович Александр Константинович" w:date="2020-01-23T18:27:00Z">
              <w:rPr/>
            </w:rPrChange>
          </w:rPr>
          <w:delText xml:space="preserve">я документа, удостоверяющего личность </w:delText>
        </w:r>
      </w:del>
      <w:ins w:id="285" w:author="Парфинович Александр Константинович" w:date="2019-08-27T19:32:00Z">
        <w:del w:id="286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87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з</w:delText>
          </w:r>
        </w:del>
      </w:ins>
      <w:del w:id="288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289" w:author="Парфинович Александр Константинович" w:date="2020-01-23T18:27:00Z">
              <w:rPr/>
            </w:rPrChange>
          </w:rPr>
          <w:delText>Заявителя (паспорт гражданина РФ);</w:delText>
        </w:r>
      </w:del>
    </w:p>
    <w:p w:rsidR="00571100" w:rsidRPr="00AE14AD" w:rsidDel="00CB5C4D" w:rsidRDefault="00255C0C">
      <w:pPr>
        <w:pStyle w:val="a9"/>
        <w:tabs>
          <w:tab w:val="clear" w:pos="709"/>
          <w:tab w:val="left" w:pos="1134"/>
          <w:tab w:val="left" w:pos="1701"/>
        </w:tabs>
        <w:spacing w:after="0" w:line="276" w:lineRule="auto"/>
        <w:ind w:left="0" w:firstLine="709"/>
        <w:jc w:val="both"/>
        <w:rPr>
          <w:del w:id="290" w:author="Шатилова Зарина Абдулазисовна" w:date="2019-09-12T19:08:00Z"/>
          <w:sz w:val="18"/>
          <w:szCs w:val="18"/>
          <w:rPrChange w:id="291" w:author="Парфинович Александр Константинович" w:date="2020-01-23T18:27:00Z">
            <w:rPr>
              <w:del w:id="292" w:author="Шатилова Зарина Абдулазисовна" w:date="2019-09-12T19:08:00Z"/>
            </w:rPr>
          </w:rPrChange>
        </w:rPr>
        <w:pPrChange w:id="293" w:author="Парфинович Александр Константинович" w:date="2020-01-23T18:46:00Z">
          <w:pPr>
            <w:pStyle w:val="a9"/>
            <w:numPr>
              <w:numId w:val="1"/>
            </w:numPr>
            <w:spacing w:after="0"/>
            <w:ind w:hanging="360"/>
            <w:jc w:val="both"/>
          </w:pPr>
        </w:pPrChange>
      </w:pPr>
      <w:ins w:id="294" w:author="Парфинович Александр Константинович" w:date="2019-08-27T19:31:00Z">
        <w:del w:id="295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6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-</w:delText>
          </w:r>
        </w:del>
      </w:ins>
      <w:ins w:id="297" w:author="Парфинович Александр Константинович" w:date="2019-08-27T19:32:00Z">
        <w:del w:id="298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299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к</w:delText>
          </w:r>
        </w:del>
      </w:ins>
      <w:del w:id="300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1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Копи</w:delText>
        </w:r>
      </w:del>
      <w:ins w:id="302" w:author="Парфинович Александр Константинович" w:date="2019-08-27T19:31:00Z">
        <w:del w:id="303" w:author="Шатилова Зарина Абдулазисовна" w:date="2019-09-12T19:08:00Z">
          <w:r w:rsidRPr="00AE14AD" w:rsidDel="00CB5C4D">
            <w:rPr>
              <w:rFonts w:ascii="Times New Roman" w:hAnsi="Times New Roman"/>
              <w:sz w:val="18"/>
              <w:szCs w:val="18"/>
              <w:rPrChange w:id="304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ю</w:delText>
          </w:r>
        </w:del>
      </w:ins>
      <w:del w:id="305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06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я документа, удостоверяющего личность ребенка (свидетельство о рождении)</w:delText>
        </w:r>
      </w:del>
      <w:ins w:id="307" w:author="Парфинович Александр Константинович" w:date="2019-08-27T18:55:00Z">
        <w:del w:id="308" w:author="Шатилова Зарина Абдулазисовна" w:date="2019-09-12T19:08:00Z">
          <w:r w:rsidR="00E708FC" w:rsidRPr="00AE14AD" w:rsidDel="00CB5C4D">
            <w:rPr>
              <w:rFonts w:ascii="Times New Roman" w:hAnsi="Times New Roman"/>
              <w:sz w:val="18"/>
              <w:szCs w:val="18"/>
              <w:rPrChange w:id="309" w:author="Парфинович Александр Константинович" w:date="2020-01-23T18:27:00Z">
                <w:rPr>
                  <w:rFonts w:ascii="Times New Roman" w:hAnsi="Times New Roman"/>
                </w:rPr>
              </w:rPrChange>
            </w:rPr>
            <w:delText>.</w:delText>
          </w:r>
        </w:del>
      </w:ins>
      <w:del w:id="310" w:author="Шатилова Зарина Абдулазисовна" w:date="2019-09-12T19:08:00Z">
        <w:r w:rsidR="00A46235" w:rsidRPr="00AE14AD" w:rsidDel="00CB5C4D">
          <w:rPr>
            <w:rFonts w:ascii="Times New Roman" w:hAnsi="Times New Roman"/>
            <w:sz w:val="18"/>
            <w:szCs w:val="18"/>
            <w:rPrChange w:id="311" w:author="Парфинович Александр Константинович" w:date="2020-01-23T18:27:00Z">
              <w:rPr>
                <w:rFonts w:ascii="Times New Roman" w:hAnsi="Times New Roman"/>
              </w:rPr>
            </w:rPrChange>
          </w:rPr>
          <w:delText>;</w:delText>
        </w:r>
      </w:del>
    </w:p>
    <w:p w:rsidR="00571100" w:rsidRPr="00AE14AD" w:rsidDel="000C23B4" w:rsidRDefault="00571100">
      <w:pPr>
        <w:pStyle w:val="1"/>
        <w:spacing w:line="276" w:lineRule="auto"/>
        <w:ind w:left="720"/>
        <w:jc w:val="both"/>
        <w:rPr>
          <w:del w:id="312" w:author="Парфинович Александр Константинович" w:date="2019-08-27T18:45:00Z"/>
          <w:rFonts w:ascii="Times New Roman" w:hAnsi="Times New Roman"/>
          <w:sz w:val="18"/>
          <w:szCs w:val="18"/>
          <w:rPrChange w:id="313" w:author="Парфинович Александр Константинович" w:date="2020-01-23T18:27:00Z">
            <w:rPr>
              <w:del w:id="314" w:author="Парфинович Александр Константинович" w:date="2019-08-27T18:45:00Z"/>
              <w:rFonts w:ascii="Times New Roman" w:hAnsi="Times New Roman"/>
              <w:sz w:val="24"/>
              <w:szCs w:val="24"/>
            </w:rPr>
          </w:rPrChange>
        </w:rPr>
        <w:pPrChange w:id="315" w:author="Парфинович Александр Константинович" w:date="2020-01-23T18:46:00Z">
          <w:pPr>
            <w:pStyle w:val="1"/>
            <w:ind w:left="720"/>
            <w:jc w:val="both"/>
          </w:pPr>
        </w:pPrChange>
      </w:pPr>
    </w:p>
    <w:p w:rsidR="005A7181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16" w:author="Парфинович Александр Константинович" w:date="2019-08-27T19:24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17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del w:id="318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19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del w:id="320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1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2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3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ins w:id="324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5" w:author="Парфинович Александр Константинович" w:date="2019-08-27T19:43:00Z">
        <w:r w:rsidRPr="00AE14AD" w:rsidDel="0094384B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Детский технопарк </w:t>
      </w:r>
      <w:ins w:id="326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del w:id="327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Кванториум</w:t>
      </w:r>
      <w:del w:id="328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"</w:delText>
        </w:r>
      </w:del>
      <w:ins w:id="329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</w:t>
      </w:r>
      <w:ins w:id="330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и наименование обще</w:t>
        </w:r>
      </w:ins>
      <w:del w:id="331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 xml:space="preserve">, 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образовательно</w:t>
      </w:r>
      <w:ins w:id="332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го</w:t>
        </w:r>
      </w:ins>
      <w:del w:id="333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 учреждени</w:t>
      </w:r>
      <w:ins w:id="334" w:author="Парфинович Александр Константинович" w:date="2019-08-27T18:46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я</w:t>
        </w:r>
      </w:ins>
      <w:del w:id="335" w:author="Парфинович Александр Константинович" w:date="2019-08-27T18:46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е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конкурсах, соревнованиях, олимпиадах и др.</w:t>
      </w:r>
      <w:del w:id="336" w:author="Парфинович Александр Константинович" w:date="2019-08-27T18:47:00Z"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0C23B4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  <w:ins w:id="337" w:author="Парфинович Александр Константинович" w:date="2019-08-27T18:47:00Z">
        <w:r w:rsidR="000C23B4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 </w:t>
        </w:r>
      </w:ins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 xml:space="preserve">Я утверждаю, что ознакомлен с документами </w:t>
      </w:r>
      <w:ins w:id="338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АНО ДО </w:t>
        </w:r>
      </w:ins>
      <w:ins w:id="339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0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 xml:space="preserve">Детский технопарк </w:t>
        </w:r>
      </w:ins>
      <w:ins w:id="341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«</w:t>
        </w:r>
      </w:ins>
      <w:ins w:id="342" w:author="Парфинович Александр Константинович" w:date="2019-08-27T19:24:00Z">
        <w:r w:rsidR="005A7181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Кванториум</w:t>
        </w:r>
      </w:ins>
      <w:ins w:id="343" w:author="Парфинович Александр Константинович" w:date="2019-08-27T19:43:00Z">
        <w:r w:rsidR="0094384B" w:rsidRPr="00AE14AD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t>»</w:t>
        </w:r>
      </w:ins>
      <w:del w:id="344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организации</w:delText>
        </w:r>
      </w:del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, устанавливающими порядок обработки персональных данных, а также с моими правами и обязанностями в этой области.</w:t>
      </w:r>
      <w:del w:id="345" w:author="Парфинович Александр Константинович" w:date="2019-08-27T19:24:00Z"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delText> </w:delText>
        </w:r>
        <w:r w:rsidRPr="00AE14AD" w:rsidDel="005A7181">
          <w:rPr>
            <w:rFonts w:ascii="Times New Roman" w:eastAsia="Times New Roman" w:hAnsi="Times New Roman" w:cs="Times New Roman"/>
            <w:color w:val="000000"/>
            <w:sz w:val="18"/>
            <w:szCs w:val="18"/>
            <w:lang w:eastAsia="ru-RU" w:bidi="ar-SA"/>
          </w:rPr>
          <w:br/>
        </w:r>
      </w:del>
    </w:p>
    <w:p w:rsidR="0080253A" w:rsidRPr="00AE14AD" w:rsidRDefault="0080253A">
      <w:pPr>
        <w:shd w:val="clear" w:color="auto" w:fill="FFFFFF"/>
        <w:spacing w:line="276" w:lineRule="auto"/>
        <w:ind w:right="-2" w:firstLine="709"/>
        <w:jc w:val="both"/>
        <w:rPr>
          <w:ins w:id="346" w:author="Парфинович Александр Константинович" w:date="2020-01-23T18:20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47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  <w:r w:rsidRPr="00AE14AD">
        <w:rPr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p w:rsidR="00AE14AD" w:rsidRDefault="00AE14AD">
      <w:pPr>
        <w:shd w:val="clear" w:color="auto" w:fill="FFFFFF"/>
        <w:spacing w:line="276" w:lineRule="auto"/>
        <w:ind w:right="-2" w:firstLine="709"/>
        <w:jc w:val="both"/>
        <w:rPr>
          <w:ins w:id="348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49" w:author="Парфинович Александр Константинович" w:date="2020-01-23T18:46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E708FC" w:rsidRDefault="00E708FC">
      <w:pPr>
        <w:shd w:val="clear" w:color="auto" w:fill="FFFFFF"/>
        <w:spacing w:line="270" w:lineRule="atLeast"/>
        <w:ind w:right="-2" w:firstLine="709"/>
        <w:jc w:val="both"/>
        <w:rPr>
          <w:ins w:id="350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1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0C23B4" w:rsidRPr="00421F4A" w:rsidDel="00E708FC" w:rsidRDefault="000C23B4">
      <w:pPr>
        <w:shd w:val="clear" w:color="auto" w:fill="FFFFFF"/>
        <w:spacing w:line="270" w:lineRule="atLeast"/>
        <w:ind w:right="-2" w:firstLine="709"/>
        <w:jc w:val="both"/>
        <w:rPr>
          <w:del w:id="352" w:author="Парфинович Александр Константинович" w:date="2019-08-27T18:49:00Z"/>
          <w:rFonts w:ascii="Times New Roman" w:eastAsia="Times New Roman" w:hAnsi="Times New Roman" w:cs="Times New Roman"/>
          <w:color w:val="000000"/>
          <w:sz w:val="18"/>
          <w:szCs w:val="18"/>
          <w:lang w:eastAsia="ru-RU" w:bidi="ar-SA"/>
        </w:rPr>
        <w:pPrChange w:id="353" w:author="Парфинович Александр Константинович" w:date="2019-08-27T18:45:00Z">
          <w:pPr>
            <w:shd w:val="clear" w:color="auto" w:fill="FFFFFF"/>
            <w:spacing w:line="270" w:lineRule="atLeast"/>
            <w:ind w:right="795"/>
            <w:jc w:val="both"/>
          </w:pPr>
        </w:pPrChange>
      </w:pPr>
    </w:p>
    <w:p w:rsidR="00571100" w:rsidRPr="00B80908" w:rsidDel="00E708FC" w:rsidRDefault="00571100">
      <w:pPr>
        <w:pStyle w:val="1"/>
        <w:jc w:val="both"/>
        <w:rPr>
          <w:del w:id="354" w:author="Парфинович Александр Константинович" w:date="2019-08-27T18:49:00Z"/>
          <w:rFonts w:ascii="Times New Roman" w:hAnsi="Times New Roman"/>
          <w:sz w:val="20"/>
          <w:szCs w:val="20"/>
        </w:rPr>
      </w:pPr>
    </w:p>
    <w:tbl>
      <w:tblPr>
        <w:tblW w:w="881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  <w:tblPrChange w:id="355" w:author="tard" w:date="2020-04-27T18:47:00Z">
          <w:tblPr>
            <w:tblW w:w="9355" w:type="dxa"/>
            <w:tblInd w:w="3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CellMar>
              <w:top w:w="55" w:type="dxa"/>
              <w:left w:w="30" w:type="dxa"/>
              <w:bottom w:w="55" w:type="dxa"/>
              <w:right w:w="5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308"/>
        <w:tblGridChange w:id="356">
          <w:tblGrid>
            <w:gridCol w:w="10962"/>
          </w:tblGrid>
        </w:tblGridChange>
      </w:tblGrid>
      <w:tr w:rsidR="00571100" w:rsidTr="009B1188">
        <w:trPr>
          <w:trHeight w:val="1147"/>
        </w:trPr>
        <w:tc>
          <w:tcPr>
            <w:tcW w:w="8817" w:type="dxa"/>
            <w:shd w:val="clear" w:color="auto" w:fill="auto"/>
            <w:tcMar>
              <w:left w:w="30" w:type="dxa"/>
            </w:tcMar>
            <w:tcPrChange w:id="357" w:author="tard" w:date="2020-04-27T18:47:00Z">
              <w:tcPr>
                <w:tcW w:w="9355" w:type="dxa"/>
                <w:shd w:val="clear" w:color="auto" w:fill="auto"/>
                <w:tcMar>
                  <w:left w:w="30" w:type="dxa"/>
                </w:tcMar>
              </w:tcPr>
            </w:tcPrChange>
          </w:tcPr>
          <w:p w:rsidR="00571100" w:rsidRDefault="00A46235">
            <w:pPr>
              <w:pStyle w:val="aa"/>
            </w:pPr>
            <w:bookmarkStart w:id="358" w:name="_GoBack"/>
            <w:bookmarkEnd w:id="358"/>
            <w:r>
              <w:rPr>
                <w:rFonts w:ascii="Times New Roman" w:hAnsi="Times New Roman"/>
                <w:sz w:val="24"/>
                <w:szCs w:val="24"/>
              </w:rPr>
              <w:t>Заявитель: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ФИО____</w:t>
            </w:r>
            <w:ins w:id="359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FIO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2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Parent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65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  <w:p w:rsidR="00571100" w:rsidRDefault="00A46235">
            <w:pPr>
              <w:pStyle w:val="aa"/>
            </w:pPr>
            <w:r>
              <w:rPr>
                <w:rFonts w:ascii="Times New Roman" w:hAnsi="Times New Roman"/>
                <w:sz w:val="24"/>
                <w:szCs w:val="24"/>
              </w:rPr>
              <w:t>Паспорт серия ___</w:t>
            </w:r>
            <w:ins w:id="366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6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</w:ins>
            <w:ins w:id="368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6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Serial</w:t>
              </w:r>
            </w:ins>
            <w:proofErr w:type="gramStart"/>
            <w:ins w:id="372" w:author="tard" w:date="2020-04-18T15:24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74" w:author="tard" w:date="2020-04-18T15:24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 номер_</w:t>
            </w:r>
            <w:ins w:id="375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78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proofErr w:type="spell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7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Num</w:t>
              </w:r>
              <w:proofErr w:type="spellEnd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0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81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 выдан _____</w:t>
            </w:r>
            <w:ins w:id="382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3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4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PAR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5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6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PASS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87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_</w:t>
              </w:r>
            </w:ins>
            <w:ins w:id="388" w:author="tard" w:date="2020-04-18T15:26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389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PLACE</w:t>
              </w:r>
            </w:ins>
            <w:ins w:id="390" w:author="tard" w:date="2020-04-18T15:25:00Z"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rPrChange w:id="391" w:author="tard" w:date="2020-04-18T16:21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</w:ins>
            <w:del w:id="392" w:author="tard" w:date="2020-04-18T15:25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 _____________________________________________________________________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:rsidR="00571100" w:rsidDel="00B37A33" w:rsidRDefault="00A46235">
            <w:pPr>
              <w:pStyle w:val="aa"/>
              <w:rPr>
                <w:del w:id="393" w:author="tard" w:date="2020-04-18T15:26:00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места жительства_______</w:t>
            </w:r>
            <w:ins w:id="394" w:author="tard" w:date="2020-04-18T15:26:00Z">
              <w:r w:rsidR="00B37A33" w:rsidRPr="002B49D3">
                <w:rPr>
                  <w:rFonts w:ascii="Times New Roman" w:hAnsi="Times New Roman"/>
                  <w:u w:val="single"/>
                  <w:rPrChange w:id="395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{{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396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LIVING</w:t>
              </w:r>
              <w:r w:rsidR="00B37A33" w:rsidRPr="002B49D3">
                <w:rPr>
                  <w:rFonts w:ascii="Times New Roman" w:hAnsi="Times New Roman"/>
                  <w:u w:val="single"/>
                  <w:rPrChange w:id="397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_</w:t>
              </w:r>
              <w:r w:rsidR="00B37A33" w:rsidRPr="002B49D3">
                <w:rPr>
                  <w:rFonts w:ascii="Times New Roman" w:hAnsi="Times New Roman"/>
                  <w:u w:val="single"/>
                  <w:lang w:val="en-US"/>
                  <w:rPrChange w:id="398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ADRESS</w:t>
              </w:r>
              <w:r w:rsidR="00B37A33" w:rsidRPr="002B49D3">
                <w:rPr>
                  <w:rFonts w:ascii="Times New Roman" w:hAnsi="Times New Roman"/>
                  <w:u w:val="single"/>
                  <w:rPrChange w:id="399" w:author="tard" w:date="2020-04-18T16:22:00Z">
                    <w:rPr>
                      <w:rFonts w:ascii="Times New Roman" w:hAnsi="Times New Roman"/>
                      <w:lang w:val="en-US"/>
                    </w:rPr>
                  </w:rPrChange>
                </w:rPr>
                <w:t>}}</w:t>
              </w:r>
            </w:ins>
            <w:del w:id="400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_________________________________________________</w:delText>
              </w:r>
            </w:del>
          </w:p>
          <w:p w:rsidR="00571100" w:rsidRDefault="00A46235">
            <w:pPr>
              <w:pStyle w:val="aa"/>
            </w:pPr>
            <w:del w:id="401" w:author="tard" w:date="2020-04-18T15:26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>_____________________________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</w:t>
            </w:r>
            <w:del w:id="402" w:author="tard" w:date="2020-04-18T16:13:00Z">
              <w:r w:rsidDel="00C87DFF">
                <w:rPr>
                  <w:rFonts w:ascii="Times New Roman" w:hAnsi="Times New Roman"/>
                  <w:sz w:val="24"/>
                  <w:szCs w:val="24"/>
                </w:rPr>
                <w:delText>_______________________</w:delText>
              </w:r>
            </w:del>
            <w:r>
              <w:rPr>
                <w:rFonts w:ascii="Times New Roman" w:hAnsi="Times New Roman"/>
                <w:sz w:val="24"/>
                <w:szCs w:val="24"/>
              </w:rPr>
              <w:t>_______________</w:t>
            </w:r>
          </w:p>
        </w:tc>
      </w:tr>
      <w:tr w:rsidR="00571100" w:rsidTr="009B1188">
        <w:trPr>
          <w:trHeight w:val="453"/>
        </w:trPr>
        <w:tc>
          <w:tcPr>
            <w:tcW w:w="8817" w:type="dxa"/>
            <w:shd w:val="clear" w:color="auto" w:fill="auto"/>
            <w:tcMar>
              <w:left w:w="30" w:type="dxa"/>
            </w:tcMar>
            <w:tcPrChange w:id="403" w:author="tard" w:date="2020-04-27T18:47:00Z">
              <w:tcPr>
                <w:tcW w:w="9355" w:type="dxa"/>
                <w:shd w:val="clear" w:color="auto" w:fill="auto"/>
                <w:tcMar>
                  <w:left w:w="30" w:type="dxa"/>
                </w:tcMar>
              </w:tcPr>
            </w:tcPrChange>
          </w:tcPr>
          <w:p w:rsidR="00571100" w:rsidRDefault="00A46235">
            <w:pPr>
              <w:pStyle w:val="1"/>
              <w:jc w:val="both"/>
            </w:pPr>
            <w:del w:id="404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_________________                                 </w:delText>
              </w:r>
              <w:r w:rsidR="00DD541B" w:rsidDel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delText xml:space="preserve">        </w:delText>
              </w:r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          </w:delText>
              </w:r>
            </w:del>
            <w:ins w:id="405" w:author="Парфинович Александр Константинович" w:date="2019-08-27T18:55:00Z">
              <w:del w:id="406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                         </w:delText>
                </w:r>
              </w:del>
            </w:ins>
            <w:ins w:id="407" w:author="Парфинович Александр Константинович" w:date="2019-08-27T18:56:00Z">
              <w:del w:id="408" w:author="tard" w:date="2020-04-18T15:27:00Z">
                <w:r w:rsidR="00E708FC" w:rsidDel="00B37A33">
                  <w:rPr>
                    <w:rFonts w:ascii="Times New Roman" w:hAnsi="Times New Roman"/>
                    <w:sz w:val="24"/>
                    <w:szCs w:val="24"/>
                  </w:rPr>
                  <w:delText xml:space="preserve"> </w:delText>
                </w:r>
              </w:del>
            </w:ins>
            <w:del w:id="409" w:author="tard" w:date="2020-04-18T15:27:00Z">
              <w:r w:rsidDel="00B37A33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ins w:id="410" w:author="tard" w:date="2020-04-18T15:27:00Z">
              <w:r w:rsidR="00B37A33">
                <w:rPr>
                  <w:rFonts w:ascii="Times New Roman" w:hAnsi="Times New Roman"/>
                  <w:sz w:val="24"/>
                  <w:szCs w:val="24"/>
                </w:rPr>
                <w:t>__</w:t>
              </w:r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11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{{TODAY</w:t>
              </w:r>
              <w:proofErr w:type="gramStart"/>
              <w:r w:rsidR="00B37A33" w:rsidRPr="002B49D3">
                <w:rPr>
                  <w:rFonts w:ascii="Times New Roman" w:hAnsi="Times New Roman"/>
                  <w:sz w:val="24"/>
                  <w:szCs w:val="24"/>
                  <w:u w:val="single"/>
                  <w:lang w:val="en-US"/>
                  <w:rPrChange w:id="412" w:author="tard" w:date="2020-04-18T16:22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>}}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>_</w:t>
              </w:r>
              <w:proofErr w:type="gramEnd"/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_                                 </w:t>
              </w:r>
              <w:r w:rsidR="00B37A33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       </w:t>
              </w:r>
              <w:r w:rsidR="00B37A33">
                <w:rPr>
                  <w:rFonts w:ascii="Times New Roman" w:hAnsi="Times New Roman"/>
                  <w:sz w:val="24"/>
                  <w:szCs w:val="24"/>
                </w:rPr>
                <w:t xml:space="preserve">                                       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____________________</w:t>
            </w:r>
          </w:p>
          <w:p w:rsidR="00571100" w:rsidRDefault="00A46235">
            <w:pPr>
              <w:pStyle w:val="1"/>
            </w:pP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3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 xml:space="preserve">дата     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                                                                           </w:t>
            </w:r>
            <w:ins w:id="414" w:author="Парфинович Александр Константинович" w:date="2019-08-27T18:56:00Z">
              <w:r w:rsidR="00E708FC">
                <w:rPr>
                  <w:rFonts w:ascii="Times New Roman" w:hAnsi="Times New Roman"/>
                  <w:bCs/>
                  <w:i/>
                  <w:color w:val="000000"/>
                  <w:sz w:val="24"/>
                  <w:szCs w:val="24"/>
                </w:rPr>
                <w:t xml:space="preserve">                        </w:t>
              </w:r>
            </w:ins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 </w:t>
            </w:r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5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подпис</w:t>
            </w:r>
            <w:bookmarkStart w:id="416" w:name="__DdeLink__589_1631733780"/>
            <w:bookmarkEnd w:id="416"/>
            <w:r w:rsidRPr="00255C0C">
              <w:rPr>
                <w:rFonts w:ascii="Times New Roman" w:hAnsi="Times New Roman"/>
                <w:bCs/>
                <w:color w:val="000000"/>
                <w:sz w:val="24"/>
                <w:szCs w:val="24"/>
                <w:rPrChange w:id="417" w:author="Парфинович Александр Константинович" w:date="2019-08-27T19:37:00Z">
                  <w:rPr>
                    <w:rFonts w:ascii="Times New Roman" w:hAnsi="Times New Roman"/>
                    <w:bCs/>
                    <w:i/>
                    <w:color w:val="000000"/>
                    <w:sz w:val="24"/>
                    <w:szCs w:val="24"/>
                  </w:rPr>
                </w:rPrChange>
              </w:rPr>
              <w:t>ь</w:t>
            </w:r>
          </w:p>
        </w:tc>
      </w:tr>
    </w:tbl>
    <w:p w:rsidR="00571100" w:rsidRDefault="00571100" w:rsidP="0080253A">
      <w:pPr>
        <w:pStyle w:val="1"/>
        <w:keepNext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571100" w:rsidSect="00B80908">
      <w:headerReference w:type="default" r:id="rId7"/>
      <w:pgSz w:w="11906" w:h="16838"/>
      <w:pgMar w:top="567" w:right="851" w:bottom="56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1D" w:rsidRDefault="00D5251D">
      <w:r>
        <w:separator/>
      </w:r>
    </w:p>
  </w:endnote>
  <w:endnote w:type="continuationSeparator" w:id="0">
    <w:p w:rsidR="00D5251D" w:rsidRDefault="00D5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1D" w:rsidRDefault="00D5251D">
      <w:r>
        <w:separator/>
      </w:r>
    </w:p>
  </w:footnote>
  <w:footnote w:type="continuationSeparator" w:id="0">
    <w:p w:rsidR="00D5251D" w:rsidRDefault="00D5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рфинович Александр Константинович">
    <w15:presenceInfo w15:providerId="None" w15:userId="Парфинович Александр Константинович"/>
  </w15:person>
  <w15:person w15:author="tard">
    <w15:presenceInfo w15:providerId="None" w15:userId="tard"/>
  </w15:person>
  <w15:person w15:author="Шатилова Зарина Абдулазисовна">
    <w15:presenceInfo w15:providerId="None" w15:userId="Шатилова Зарина Абдулазисовна"/>
  </w15:person>
  <w15:person w15:author="Алькина Людмила Николаевна">
    <w15:presenceInfo w15:providerId="None" w15:userId="Алькина Людмила Никола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C23B4"/>
    <w:rsid w:val="000D776D"/>
    <w:rsid w:val="000F37C8"/>
    <w:rsid w:val="001E7ADF"/>
    <w:rsid w:val="00203B73"/>
    <w:rsid w:val="00255C0C"/>
    <w:rsid w:val="002B49D3"/>
    <w:rsid w:val="002F0E3C"/>
    <w:rsid w:val="002F6ED6"/>
    <w:rsid w:val="00306C69"/>
    <w:rsid w:val="0039295B"/>
    <w:rsid w:val="00395B55"/>
    <w:rsid w:val="004A2361"/>
    <w:rsid w:val="004C5B6D"/>
    <w:rsid w:val="004F05F0"/>
    <w:rsid w:val="00503C85"/>
    <w:rsid w:val="005622F6"/>
    <w:rsid w:val="00571100"/>
    <w:rsid w:val="00596E81"/>
    <w:rsid w:val="005A7181"/>
    <w:rsid w:val="005B48ED"/>
    <w:rsid w:val="005D4B26"/>
    <w:rsid w:val="0065515F"/>
    <w:rsid w:val="00691B02"/>
    <w:rsid w:val="006D4C47"/>
    <w:rsid w:val="007E40CE"/>
    <w:rsid w:val="007E74ED"/>
    <w:rsid w:val="0080253A"/>
    <w:rsid w:val="00810474"/>
    <w:rsid w:val="00851FC8"/>
    <w:rsid w:val="008E7B0F"/>
    <w:rsid w:val="008E7BBB"/>
    <w:rsid w:val="008F21F4"/>
    <w:rsid w:val="008F61AC"/>
    <w:rsid w:val="0094384B"/>
    <w:rsid w:val="00997624"/>
    <w:rsid w:val="009B1188"/>
    <w:rsid w:val="009E39A9"/>
    <w:rsid w:val="00A46235"/>
    <w:rsid w:val="00A55266"/>
    <w:rsid w:val="00AE14AD"/>
    <w:rsid w:val="00B36312"/>
    <w:rsid w:val="00B37A33"/>
    <w:rsid w:val="00B672F7"/>
    <w:rsid w:val="00B80908"/>
    <w:rsid w:val="00B905F1"/>
    <w:rsid w:val="00BC2E2F"/>
    <w:rsid w:val="00BF530D"/>
    <w:rsid w:val="00BF6F39"/>
    <w:rsid w:val="00C22C47"/>
    <w:rsid w:val="00C83CDE"/>
    <w:rsid w:val="00C87DFF"/>
    <w:rsid w:val="00CB5C4D"/>
    <w:rsid w:val="00CF15AF"/>
    <w:rsid w:val="00CF4747"/>
    <w:rsid w:val="00D12694"/>
    <w:rsid w:val="00D3170F"/>
    <w:rsid w:val="00D5251D"/>
    <w:rsid w:val="00DD25EE"/>
    <w:rsid w:val="00DD541B"/>
    <w:rsid w:val="00E43EA4"/>
    <w:rsid w:val="00E56636"/>
    <w:rsid w:val="00E708FC"/>
    <w:rsid w:val="00F063ED"/>
    <w:rsid w:val="00F2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List Paragraph"/>
    <w:basedOn w:val="1"/>
    <w:qFormat/>
    <w:pPr>
      <w:spacing w:after="200"/>
      <w:ind w:left="720"/>
      <w:contextualSpacing/>
    </w:pPr>
  </w:style>
  <w:style w:type="paragraph" w:customStyle="1" w:styleId="aa">
    <w:name w:val="Содержимое таблицы"/>
    <w:basedOn w:val="1"/>
    <w:qFormat/>
  </w:style>
  <w:style w:type="paragraph" w:styleId="ab">
    <w:name w:val="Balloon Text"/>
    <w:basedOn w:val="a"/>
    <w:link w:val="ac"/>
    <w:uiPriority w:val="99"/>
    <w:semiHidden/>
    <w:unhideWhenUsed/>
    <w:rsid w:val="00AE14AD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4AD"/>
    <w:rPr>
      <w:rFonts w:ascii="Segoe UI" w:hAnsi="Segoe UI" w:cs="Mangal"/>
      <w:sz w:val="18"/>
      <w:szCs w:val="16"/>
    </w:rPr>
  </w:style>
  <w:style w:type="paragraph" w:styleId="ad">
    <w:name w:val="Normal (Web)"/>
    <w:basedOn w:val="a"/>
    <w:uiPriority w:val="99"/>
    <w:unhideWhenUsed/>
    <w:rsid w:val="00AE14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e">
    <w:name w:val="Revision"/>
    <w:hidden/>
    <w:uiPriority w:val="99"/>
    <w:semiHidden/>
    <w:rsid w:val="009E39A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tard</cp:lastModifiedBy>
  <cp:revision>13</cp:revision>
  <dcterms:created xsi:type="dcterms:W3CDTF">2020-01-24T12:26:00Z</dcterms:created>
  <dcterms:modified xsi:type="dcterms:W3CDTF">2020-04-27T11:47:00Z</dcterms:modified>
  <dc:language>ru-RU</dc:language>
</cp:coreProperties>
</file>