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100" w:rsidRPr="00FA6879" w:rsidRDefault="00FA35D0" w:rsidP="00FA6879">
      <w:pPr>
        <w:pStyle w:val="1"/>
        <w:spacing w:line="240" w:lineRule="auto"/>
        <w:ind w:left="2835"/>
        <w:jc w:val="right"/>
        <w:rPr>
          <w:sz w:val="24"/>
          <w:szCs w:val="20"/>
        </w:rPr>
      </w:pPr>
      <w:r w:rsidRPr="00FA6879">
        <w:rPr>
          <w:rFonts w:ascii="Times New Roman" w:hAnsi="Times New Roman"/>
          <w:sz w:val="24"/>
          <w:szCs w:val="20"/>
        </w:rPr>
        <w:t>Директор</w:t>
      </w:r>
      <w:r w:rsidR="00327045" w:rsidRPr="00FA6879">
        <w:rPr>
          <w:rFonts w:ascii="Times New Roman" w:hAnsi="Times New Roman"/>
          <w:sz w:val="24"/>
          <w:szCs w:val="20"/>
        </w:rPr>
        <w:t>у</w:t>
      </w:r>
      <w:r w:rsidRPr="00FA6879">
        <w:rPr>
          <w:rFonts w:ascii="Times New Roman" w:hAnsi="Times New Roman"/>
          <w:sz w:val="24"/>
          <w:szCs w:val="20"/>
        </w:rPr>
        <w:t xml:space="preserve"> </w:t>
      </w:r>
      <w:r w:rsidR="00E56636" w:rsidRPr="00FA6879">
        <w:rPr>
          <w:rFonts w:ascii="Times New Roman" w:hAnsi="Times New Roman"/>
          <w:sz w:val="24"/>
          <w:szCs w:val="20"/>
        </w:rPr>
        <w:t xml:space="preserve">АНО ДО «Детский технопарк «Кванториум» </w:t>
      </w:r>
      <w:r w:rsidR="00327045" w:rsidRPr="00FA6879">
        <w:rPr>
          <w:rFonts w:ascii="Times New Roman" w:hAnsi="Times New Roman"/>
          <w:sz w:val="24"/>
          <w:szCs w:val="20"/>
        </w:rPr>
        <w:t>Мозгалевой</w:t>
      </w:r>
      <w:r w:rsidRPr="00FA6879">
        <w:rPr>
          <w:rFonts w:ascii="Times New Roman" w:hAnsi="Times New Roman"/>
          <w:sz w:val="24"/>
          <w:szCs w:val="20"/>
        </w:rPr>
        <w:t xml:space="preserve"> П. И. </w:t>
      </w:r>
    </w:p>
    <w:p w:rsidR="00F7453D" w:rsidRDefault="00F7453D" w:rsidP="003123AA">
      <w:pPr>
        <w:pStyle w:val="1"/>
        <w:spacing w:line="240" w:lineRule="auto"/>
        <w:ind w:left="4536"/>
        <w:rPr>
          <w:rFonts w:ascii="Times New Roman" w:hAnsi="Times New Roman"/>
          <w:sz w:val="20"/>
          <w:szCs w:val="20"/>
        </w:rPr>
      </w:pPr>
    </w:p>
    <w:p w:rsidR="006F0E2A" w:rsidRDefault="006F0E2A" w:rsidP="003123AA">
      <w:pPr>
        <w:pStyle w:val="1"/>
        <w:spacing w:line="240" w:lineRule="auto"/>
        <w:ind w:left="4536"/>
        <w:rPr>
          <w:rFonts w:ascii="Times New Roman" w:hAnsi="Times New Roman"/>
          <w:sz w:val="20"/>
          <w:szCs w:val="20"/>
        </w:rPr>
      </w:pPr>
    </w:p>
    <w:p w:rsidR="006F0E2A" w:rsidRDefault="006F0E2A" w:rsidP="003123AA">
      <w:pPr>
        <w:pStyle w:val="1"/>
        <w:spacing w:line="240" w:lineRule="auto"/>
        <w:ind w:left="4536"/>
        <w:rPr>
          <w:rFonts w:ascii="Times New Roman" w:hAnsi="Times New Roman"/>
          <w:sz w:val="20"/>
          <w:szCs w:val="20"/>
        </w:rPr>
      </w:pPr>
    </w:p>
    <w:p w:rsidR="00571100" w:rsidRPr="00FA6879" w:rsidRDefault="00A46235">
      <w:pPr>
        <w:pStyle w:val="1"/>
        <w:spacing w:line="240" w:lineRule="atLeast"/>
        <w:jc w:val="center"/>
        <w:rPr>
          <w:rFonts w:ascii="Times New Roman" w:hAnsi="Times New Roman"/>
          <w:b/>
          <w:sz w:val="24"/>
          <w:szCs w:val="20"/>
        </w:rPr>
      </w:pPr>
      <w:r w:rsidRPr="00FA6879">
        <w:rPr>
          <w:rFonts w:ascii="Times New Roman" w:hAnsi="Times New Roman"/>
          <w:b/>
          <w:sz w:val="24"/>
          <w:szCs w:val="20"/>
        </w:rPr>
        <w:t>ЗАЯВЛЕНИЕ</w:t>
      </w:r>
    </w:p>
    <w:p w:rsidR="00B76065" w:rsidRPr="00327045" w:rsidRDefault="00B76065">
      <w:pPr>
        <w:pStyle w:val="1"/>
        <w:spacing w:line="240" w:lineRule="atLeast"/>
        <w:jc w:val="center"/>
        <w:rPr>
          <w:sz w:val="20"/>
          <w:szCs w:val="20"/>
        </w:rPr>
      </w:pPr>
    </w:p>
    <w:p w:rsidR="00421F4A" w:rsidRPr="00FA6879" w:rsidRDefault="00256B1E" w:rsidP="009736AD">
      <w:pPr>
        <w:pStyle w:val="1"/>
        <w:spacing w:line="240" w:lineRule="atLeast"/>
        <w:rPr>
          <w:rFonts w:ascii="Times New Roman" w:hAnsi="Times New Roman"/>
          <w:sz w:val="24"/>
        </w:rPr>
      </w:pPr>
      <w:r w:rsidRPr="00FA6879">
        <w:rPr>
          <w:rFonts w:ascii="Times New Roman" w:hAnsi="Times New Roman"/>
          <w:sz w:val="24"/>
        </w:rPr>
        <w:t xml:space="preserve">Я, </w:t>
      </w:r>
      <w:r w:rsidR="009736AD" w:rsidRPr="00FA6879">
        <w:rPr>
          <w:rFonts w:ascii="Times New Roman" w:hAnsi="Times New Roman"/>
          <w:sz w:val="24"/>
        </w:rPr>
        <w:t>_________________________</w:t>
      </w:r>
      <w:r w:rsidR="00F7453D">
        <w:rPr>
          <w:rFonts w:ascii="Times New Roman" w:hAnsi="Times New Roman"/>
          <w:sz w:val="24"/>
        </w:rPr>
        <w:t>_</w:t>
      </w:r>
      <w:r w:rsidR="009736AD" w:rsidRPr="00FA6879">
        <w:rPr>
          <w:rFonts w:ascii="Times New Roman" w:hAnsi="Times New Roman"/>
          <w:sz w:val="24"/>
        </w:rPr>
        <w:t>__________</w:t>
      </w:r>
      <w:r w:rsidRPr="00FA6879">
        <w:rPr>
          <w:rFonts w:ascii="Times New Roman" w:hAnsi="Times New Roman"/>
          <w:sz w:val="24"/>
        </w:rPr>
        <w:t>_____________________</w:t>
      </w:r>
      <w:r w:rsidR="00F7453D" w:rsidRPr="00FA6879">
        <w:rPr>
          <w:rFonts w:ascii="Times New Roman" w:hAnsi="Times New Roman"/>
          <w:sz w:val="24"/>
        </w:rPr>
        <w:t>__________________</w:t>
      </w:r>
    </w:p>
    <w:p w:rsidR="00421F4A" w:rsidRPr="00FA6879" w:rsidRDefault="00421F4A" w:rsidP="00421F4A">
      <w:pPr>
        <w:pStyle w:val="1"/>
        <w:spacing w:line="240" w:lineRule="atLeast"/>
        <w:jc w:val="center"/>
        <w:rPr>
          <w:rFonts w:ascii="Times New Roman" w:hAnsi="Times New Roman"/>
          <w:sz w:val="16"/>
          <w:szCs w:val="14"/>
        </w:rPr>
      </w:pPr>
      <w:r w:rsidRPr="00FA6879">
        <w:rPr>
          <w:rFonts w:ascii="Times New Roman" w:hAnsi="Times New Roman"/>
          <w:iCs/>
          <w:sz w:val="16"/>
          <w:szCs w:val="14"/>
        </w:rPr>
        <w:t>(Ф</w:t>
      </w:r>
      <w:r w:rsidR="00F7453D" w:rsidRPr="00FA6879">
        <w:rPr>
          <w:rFonts w:ascii="Times New Roman" w:hAnsi="Times New Roman"/>
          <w:iCs/>
          <w:sz w:val="16"/>
          <w:szCs w:val="14"/>
        </w:rPr>
        <w:t>.</w:t>
      </w:r>
      <w:r w:rsidRPr="00FA6879">
        <w:rPr>
          <w:rFonts w:ascii="Times New Roman" w:hAnsi="Times New Roman"/>
          <w:iCs/>
          <w:sz w:val="16"/>
          <w:szCs w:val="14"/>
        </w:rPr>
        <w:t>И</w:t>
      </w:r>
      <w:r w:rsidR="00F7453D" w:rsidRPr="00FA6879">
        <w:rPr>
          <w:rFonts w:ascii="Times New Roman" w:hAnsi="Times New Roman"/>
          <w:iCs/>
          <w:sz w:val="16"/>
          <w:szCs w:val="14"/>
        </w:rPr>
        <w:t>.</w:t>
      </w:r>
      <w:r w:rsidRPr="00FA6879">
        <w:rPr>
          <w:rFonts w:ascii="Times New Roman" w:hAnsi="Times New Roman"/>
          <w:iCs/>
          <w:sz w:val="16"/>
          <w:szCs w:val="14"/>
        </w:rPr>
        <w:t>О</w:t>
      </w:r>
      <w:r w:rsidR="00F7453D" w:rsidRPr="00FA6879">
        <w:rPr>
          <w:rFonts w:ascii="Times New Roman" w:hAnsi="Times New Roman"/>
          <w:iCs/>
          <w:sz w:val="16"/>
          <w:szCs w:val="14"/>
        </w:rPr>
        <w:t>. ребенка</w:t>
      </w:r>
      <w:r w:rsidRPr="00FA6879">
        <w:rPr>
          <w:rFonts w:ascii="Times New Roman" w:hAnsi="Times New Roman"/>
          <w:iCs/>
          <w:sz w:val="16"/>
          <w:szCs w:val="14"/>
        </w:rPr>
        <w:t>, дата рождения)</w:t>
      </w:r>
    </w:p>
    <w:p w:rsidR="006C74B2" w:rsidRDefault="00F7453D" w:rsidP="00FA6879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Cs w:val="22"/>
          <w:lang w:eastAsia="en-US"/>
        </w:rPr>
      </w:pPr>
      <w:r w:rsidRPr="00FA6879">
        <w:rPr>
          <w:rFonts w:ascii="Times New Roman" w:eastAsia="Calibri" w:hAnsi="Times New Roman" w:cs="Times New Roman"/>
          <w:szCs w:val="22"/>
          <w:lang w:eastAsia="en-US"/>
        </w:rPr>
        <w:t xml:space="preserve">учащийся </w:t>
      </w:r>
      <w:r w:rsidR="00421F4A" w:rsidRPr="00FA6879">
        <w:rPr>
          <w:rFonts w:ascii="Times New Roman" w:eastAsia="Calibri" w:hAnsi="Times New Roman" w:cs="Times New Roman"/>
          <w:szCs w:val="22"/>
          <w:lang w:eastAsia="en-US"/>
        </w:rPr>
        <w:t>(-</w:t>
      </w:r>
      <w:proofErr w:type="spellStart"/>
      <w:r w:rsidRPr="00FA6879">
        <w:rPr>
          <w:rFonts w:ascii="Times New Roman" w:eastAsia="Calibri" w:hAnsi="Times New Roman" w:cs="Times New Roman"/>
          <w:szCs w:val="22"/>
          <w:lang w:eastAsia="en-US"/>
        </w:rPr>
        <w:t>аяся</w:t>
      </w:r>
      <w:proofErr w:type="spellEnd"/>
      <w:r w:rsidR="00421F4A" w:rsidRPr="00FA6879">
        <w:rPr>
          <w:rFonts w:ascii="Times New Roman" w:eastAsia="Calibri" w:hAnsi="Times New Roman" w:cs="Times New Roman"/>
          <w:szCs w:val="22"/>
          <w:lang w:eastAsia="en-US"/>
        </w:rPr>
        <w:t>) __________</w:t>
      </w:r>
      <w:r w:rsidRPr="00FA6879">
        <w:rPr>
          <w:rFonts w:ascii="Times New Roman" w:eastAsia="Calibri" w:hAnsi="Times New Roman" w:cs="Times New Roman"/>
          <w:szCs w:val="22"/>
          <w:lang w:eastAsia="en-US"/>
        </w:rPr>
        <w:t>_________________</w:t>
      </w:r>
      <w:r w:rsidR="00421F4A" w:rsidRPr="00FA6879">
        <w:rPr>
          <w:rFonts w:ascii="Times New Roman" w:eastAsia="Calibri" w:hAnsi="Times New Roman" w:cs="Times New Roman"/>
          <w:szCs w:val="22"/>
          <w:lang w:eastAsia="en-US"/>
        </w:rPr>
        <w:t>_______</w:t>
      </w:r>
      <w:r>
        <w:rPr>
          <w:rFonts w:ascii="Times New Roman" w:eastAsia="Calibri" w:hAnsi="Times New Roman" w:cs="Times New Roman"/>
          <w:szCs w:val="22"/>
          <w:lang w:eastAsia="en-US"/>
        </w:rPr>
        <w:t>_____</w:t>
      </w:r>
      <w:r w:rsidR="00421F4A" w:rsidRPr="00FA6879">
        <w:rPr>
          <w:rFonts w:ascii="Times New Roman" w:eastAsia="Calibri" w:hAnsi="Times New Roman" w:cs="Times New Roman"/>
          <w:szCs w:val="22"/>
          <w:lang w:eastAsia="en-US"/>
        </w:rPr>
        <w:t xml:space="preserve">________________________ </w:t>
      </w:r>
    </w:p>
    <w:p w:rsidR="00421F4A" w:rsidRPr="00FA6879" w:rsidRDefault="00421F4A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szCs w:val="22"/>
          <w:lang w:eastAsia="en-US"/>
        </w:rPr>
      </w:pPr>
      <w:r w:rsidRPr="00FA6879">
        <w:rPr>
          <w:rFonts w:ascii="Times New Roman" w:eastAsia="Calibri" w:hAnsi="Times New Roman" w:cs="Times New Roman"/>
          <w:szCs w:val="22"/>
          <w:lang w:eastAsia="en-US"/>
        </w:rPr>
        <w:t>____________________________________________________________________________</w:t>
      </w:r>
      <w:r w:rsidR="006F0E2A">
        <w:rPr>
          <w:rFonts w:ascii="Times New Roman" w:eastAsia="Calibri" w:hAnsi="Times New Roman" w:cs="Times New Roman"/>
          <w:szCs w:val="22"/>
          <w:lang w:eastAsia="en-US"/>
        </w:rPr>
        <w:t>_,</w:t>
      </w:r>
    </w:p>
    <w:p w:rsidR="00F7453D" w:rsidRPr="00FA6879" w:rsidRDefault="00F7453D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16"/>
          <w:szCs w:val="16"/>
          <w:lang w:eastAsia="en-US"/>
        </w:rPr>
      </w:pPr>
      <w:r w:rsidRPr="00FA6879">
        <w:rPr>
          <w:rFonts w:ascii="Times New Roman" w:eastAsia="Calibri" w:hAnsi="Times New Roman" w:cs="Times New Roman"/>
          <w:sz w:val="16"/>
          <w:szCs w:val="16"/>
          <w:lang w:eastAsia="en-US"/>
        </w:rPr>
        <w:t>(указать класс, полное наименование общеобразовательной организации)</w:t>
      </w:r>
    </w:p>
    <w:p w:rsidR="00EC21BE" w:rsidRPr="00FA6879" w:rsidRDefault="006F0E2A" w:rsidP="00FA6879">
      <w:pPr>
        <w:pStyle w:val="1"/>
        <w:spacing w:line="240" w:lineRule="atLeast"/>
        <w:jc w:val="both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eastAsia="Calibri" w:hAnsi="Times New Roman"/>
        </w:rPr>
        <w:t xml:space="preserve">с согласия моего родителя (законного представителя), </w:t>
      </w:r>
      <w:r w:rsidR="00F7453D" w:rsidRPr="00FA6879">
        <w:rPr>
          <w:rFonts w:ascii="Times New Roman" w:hAnsi="Times New Roman"/>
          <w:sz w:val="24"/>
          <w:szCs w:val="24"/>
        </w:rPr>
        <w:t>п</w:t>
      </w:r>
      <w:r w:rsidR="009736AD" w:rsidRPr="00FA6879">
        <w:rPr>
          <w:rFonts w:ascii="Times New Roman" w:hAnsi="Times New Roman"/>
          <w:sz w:val="24"/>
          <w:szCs w:val="24"/>
        </w:rPr>
        <w:t xml:space="preserve">рошу зачислить меня </w:t>
      </w:r>
      <w:r w:rsidR="00A46235" w:rsidRPr="00FA6879">
        <w:rPr>
          <w:rFonts w:ascii="Times New Roman" w:hAnsi="Times New Roman"/>
          <w:sz w:val="24"/>
          <w:szCs w:val="24"/>
        </w:rPr>
        <w:t xml:space="preserve">в </w:t>
      </w:r>
      <w:r w:rsidR="00B80908" w:rsidRPr="00FA6879">
        <w:rPr>
          <w:rFonts w:ascii="Times New Roman" w:hAnsi="Times New Roman"/>
          <w:sz w:val="24"/>
          <w:szCs w:val="24"/>
        </w:rPr>
        <w:t>АНО ДО «Д</w:t>
      </w:r>
      <w:r w:rsidR="00A46235" w:rsidRPr="00FA6879">
        <w:rPr>
          <w:rFonts w:ascii="Times New Roman" w:hAnsi="Times New Roman"/>
          <w:sz w:val="24"/>
          <w:szCs w:val="24"/>
        </w:rPr>
        <w:t>етский техноп</w:t>
      </w:r>
      <w:r w:rsidR="00DD541B" w:rsidRPr="00FA6879">
        <w:rPr>
          <w:rFonts w:ascii="Times New Roman" w:hAnsi="Times New Roman"/>
          <w:sz w:val="24"/>
          <w:szCs w:val="24"/>
        </w:rPr>
        <w:t xml:space="preserve">арк «Кванториум» </w:t>
      </w:r>
      <w:r w:rsidR="00B80908" w:rsidRPr="00FA6879">
        <w:rPr>
          <w:rFonts w:ascii="Times New Roman" w:hAnsi="Times New Roman"/>
          <w:sz w:val="24"/>
          <w:szCs w:val="24"/>
        </w:rPr>
        <w:t>на обучение по дополнител</w:t>
      </w:r>
      <w:r w:rsidR="00B76065" w:rsidRPr="00FA6879">
        <w:rPr>
          <w:rFonts w:ascii="Times New Roman" w:hAnsi="Times New Roman"/>
          <w:sz w:val="24"/>
          <w:szCs w:val="24"/>
        </w:rPr>
        <w:t>ьной общеразвивающей программе</w:t>
      </w:r>
      <w:r w:rsidR="00B80908" w:rsidRPr="00FA6879">
        <w:rPr>
          <w:rFonts w:ascii="Times New Roman" w:hAnsi="Times New Roman"/>
          <w:sz w:val="24"/>
          <w:szCs w:val="24"/>
        </w:rPr>
        <w:t xml:space="preserve"> </w:t>
      </w:r>
      <w:r w:rsidR="00A17249">
        <w:rPr>
          <w:rFonts w:ascii="Times New Roman" w:hAnsi="Times New Roman"/>
          <w:b/>
          <w:color w:val="000000" w:themeColor="text1"/>
          <w:spacing w:val="-5"/>
          <w:sz w:val="24"/>
        </w:rPr>
        <w:t>_____________________________________________________________________</w:t>
      </w:r>
      <w:proofErr w:type="gramStart"/>
      <w:r w:rsidR="00A17249">
        <w:rPr>
          <w:rFonts w:ascii="Times New Roman" w:hAnsi="Times New Roman"/>
          <w:b/>
          <w:color w:val="000000" w:themeColor="text1"/>
          <w:spacing w:val="-5"/>
          <w:sz w:val="24"/>
        </w:rPr>
        <w:t>_</w:t>
      </w:r>
      <w:r w:rsidR="00C95433" w:rsidRPr="00FA6879">
        <w:rPr>
          <w:rFonts w:ascii="Times New Roman" w:hAnsi="Times New Roman"/>
          <w:b/>
          <w:sz w:val="24"/>
        </w:rPr>
        <w:t>,</w:t>
      </w:r>
      <w:r w:rsidR="00C95433">
        <w:rPr>
          <w:sz w:val="24"/>
        </w:rPr>
        <w:t xml:space="preserve"> </w:t>
      </w:r>
      <w:r w:rsidR="00B76065" w:rsidRPr="00FA687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B76065" w:rsidRPr="00FA6879">
        <w:rPr>
          <w:rFonts w:ascii="Times New Roman" w:hAnsi="Times New Roman"/>
          <w:sz w:val="24"/>
          <w:szCs w:val="24"/>
        </w:rPr>
        <w:t>направленность</w:t>
      </w:r>
      <w:proofErr w:type="gramEnd"/>
      <w:r w:rsidR="00B76065" w:rsidRPr="00FA6879">
        <w:rPr>
          <w:rFonts w:ascii="Times New Roman" w:hAnsi="Times New Roman"/>
          <w:sz w:val="24"/>
          <w:szCs w:val="24"/>
        </w:rPr>
        <w:t xml:space="preserve"> </w:t>
      </w:r>
      <w:r w:rsidR="00A17249">
        <w:rPr>
          <w:rFonts w:ascii="Times New Roman" w:hAnsi="Times New Roman"/>
          <w:b/>
          <w:sz w:val="24"/>
          <w:szCs w:val="24"/>
        </w:rPr>
        <w:t>_______________________</w:t>
      </w:r>
      <w:r w:rsidR="00390CA3">
        <w:rPr>
          <w:rFonts w:ascii="Times New Roman" w:hAnsi="Times New Roman"/>
          <w:sz w:val="24"/>
          <w:szCs w:val="24"/>
        </w:rPr>
        <w:t>, по</w:t>
      </w:r>
      <w:r w:rsidR="00B80908" w:rsidRPr="00FA6879">
        <w:rPr>
          <w:rFonts w:ascii="Times New Roman" w:hAnsi="Times New Roman"/>
          <w:sz w:val="24"/>
          <w:szCs w:val="24"/>
        </w:rPr>
        <w:t xml:space="preserve"> очной форме</w:t>
      </w:r>
      <w:r w:rsidR="00390CA3">
        <w:rPr>
          <w:rFonts w:ascii="Times New Roman" w:hAnsi="Times New Roman"/>
          <w:sz w:val="24"/>
          <w:szCs w:val="24"/>
        </w:rPr>
        <w:t xml:space="preserve"> обучения,</w:t>
      </w:r>
      <w:r w:rsidR="00B80908" w:rsidRPr="00FA6879">
        <w:rPr>
          <w:rFonts w:ascii="Times New Roman" w:hAnsi="Times New Roman"/>
          <w:sz w:val="24"/>
          <w:szCs w:val="24"/>
        </w:rPr>
        <w:t xml:space="preserve"> в </w:t>
      </w:r>
      <w:r w:rsidR="00B76065" w:rsidRPr="00FA6879">
        <w:rPr>
          <w:rFonts w:ascii="Times New Roman" w:hAnsi="Times New Roman"/>
          <w:sz w:val="24"/>
          <w:szCs w:val="24"/>
        </w:rPr>
        <w:t>объеме</w:t>
      </w:r>
      <w:r w:rsidR="00EC21BE" w:rsidRPr="00FA6879">
        <w:rPr>
          <w:rFonts w:ascii="Times New Roman" w:hAnsi="Times New Roman"/>
          <w:sz w:val="24"/>
          <w:szCs w:val="24"/>
        </w:rPr>
        <w:t xml:space="preserve"> </w:t>
      </w:r>
      <w:r w:rsidR="00A17249">
        <w:rPr>
          <w:rFonts w:ascii="Times New Roman" w:hAnsi="Times New Roman"/>
          <w:b/>
          <w:sz w:val="24"/>
          <w:szCs w:val="24"/>
        </w:rPr>
        <w:t xml:space="preserve">_____________________ </w:t>
      </w:r>
      <w:r w:rsidR="00EC21BE" w:rsidRPr="00FA6879">
        <w:rPr>
          <w:rFonts w:ascii="Times New Roman" w:hAnsi="Times New Roman"/>
          <w:sz w:val="24"/>
          <w:szCs w:val="24"/>
        </w:rPr>
        <w:t>часов</w:t>
      </w:r>
      <w:r w:rsidR="00390CA3">
        <w:rPr>
          <w:rFonts w:ascii="Times New Roman" w:hAnsi="Times New Roman"/>
          <w:sz w:val="24"/>
          <w:szCs w:val="24"/>
        </w:rPr>
        <w:t>,</w:t>
      </w:r>
      <w:r w:rsidR="00EC21BE" w:rsidRPr="00FA6879">
        <w:rPr>
          <w:rFonts w:ascii="Times New Roman" w:hAnsi="Times New Roman"/>
          <w:sz w:val="24"/>
          <w:szCs w:val="24"/>
        </w:rPr>
        <w:t xml:space="preserve"> </w:t>
      </w:r>
      <w:r w:rsidR="00390CA3">
        <w:rPr>
          <w:rFonts w:ascii="Times New Roman" w:hAnsi="Times New Roman"/>
          <w:sz w:val="24"/>
          <w:szCs w:val="24"/>
        </w:rPr>
        <w:t>на</w:t>
      </w:r>
      <w:r w:rsidR="00EC21BE" w:rsidRPr="00FA6879">
        <w:rPr>
          <w:rFonts w:ascii="Times New Roman" w:hAnsi="Times New Roman"/>
          <w:sz w:val="24"/>
          <w:szCs w:val="24"/>
        </w:rPr>
        <w:t xml:space="preserve"> период с </w:t>
      </w:r>
      <w:r w:rsidR="00A17249">
        <w:rPr>
          <w:rFonts w:ascii="Times New Roman" w:hAnsi="Times New Roman"/>
          <w:b/>
          <w:sz w:val="24"/>
          <w:szCs w:val="24"/>
        </w:rPr>
        <w:t>__________________</w:t>
      </w:r>
      <w:r w:rsidR="00A17249" w:rsidRPr="00FA6069" w:rsidDel="00A17249">
        <w:rPr>
          <w:rFonts w:ascii="Times New Roman" w:hAnsi="Times New Roman"/>
          <w:b/>
          <w:sz w:val="24"/>
          <w:szCs w:val="24"/>
        </w:rPr>
        <w:t xml:space="preserve"> </w:t>
      </w:r>
      <w:r w:rsidR="00FA6069" w:rsidRPr="00FA6879">
        <w:rPr>
          <w:rFonts w:ascii="Times New Roman" w:hAnsi="Times New Roman"/>
          <w:b/>
          <w:sz w:val="24"/>
          <w:szCs w:val="24"/>
        </w:rPr>
        <w:t xml:space="preserve"> </w:t>
      </w:r>
      <w:r w:rsidR="00FA6069" w:rsidRPr="00A17249">
        <w:rPr>
          <w:rFonts w:ascii="Times New Roman" w:hAnsi="Times New Roman"/>
          <w:sz w:val="24"/>
          <w:szCs w:val="24"/>
        </w:rPr>
        <w:t>по</w:t>
      </w:r>
      <w:r w:rsidR="00FA6069" w:rsidRPr="00FA6879">
        <w:rPr>
          <w:rFonts w:ascii="Times New Roman" w:hAnsi="Times New Roman"/>
          <w:b/>
          <w:sz w:val="24"/>
          <w:szCs w:val="24"/>
        </w:rPr>
        <w:t xml:space="preserve"> </w:t>
      </w:r>
      <w:r w:rsidR="00A17249">
        <w:rPr>
          <w:rFonts w:ascii="Times New Roman" w:hAnsi="Times New Roman"/>
          <w:b/>
          <w:sz w:val="24"/>
          <w:szCs w:val="24"/>
        </w:rPr>
        <w:t>__________________</w:t>
      </w:r>
      <w:r w:rsidR="00FA6069">
        <w:rPr>
          <w:rFonts w:ascii="Times New Roman" w:hAnsi="Times New Roman"/>
          <w:sz w:val="24"/>
          <w:szCs w:val="24"/>
        </w:rPr>
        <w:t>.</w:t>
      </w:r>
    </w:p>
    <w:p w:rsidR="00A17249" w:rsidRPr="00C1458F" w:rsidRDefault="00A17249" w:rsidP="00FA6879">
      <w:pPr>
        <w:pStyle w:val="af0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18"/>
          <w:szCs w:val="18"/>
        </w:rPr>
      </w:pPr>
      <w:r w:rsidRPr="00FA6879">
        <w:rPr>
          <w:rFonts w:eastAsia="Calibri"/>
          <w:sz w:val="18"/>
          <w:szCs w:val="18"/>
        </w:rPr>
        <w:t>С согласия моего родителя (законного представителя)</w:t>
      </w:r>
      <w:r>
        <w:rPr>
          <w:rFonts w:eastAsia="Calibri"/>
          <w:sz w:val="18"/>
          <w:szCs w:val="18"/>
        </w:rPr>
        <w:t xml:space="preserve"> д</w:t>
      </w:r>
      <w:r w:rsidRPr="00A17249">
        <w:rPr>
          <w:color w:val="000000"/>
          <w:sz w:val="18"/>
          <w:szCs w:val="18"/>
        </w:rPr>
        <w:t xml:space="preserve">аю, не даю </w:t>
      </w:r>
      <w:r w:rsidRPr="00FA6879">
        <w:rPr>
          <w:b/>
          <w:color w:val="000000"/>
          <w:sz w:val="18"/>
          <w:szCs w:val="18"/>
        </w:rPr>
        <w:t>(</w:t>
      </w:r>
      <w:r w:rsidRPr="00FA6879">
        <w:rPr>
          <w:b/>
          <w:i/>
          <w:color w:val="000000"/>
          <w:sz w:val="18"/>
          <w:szCs w:val="18"/>
        </w:rPr>
        <w:t>нужное подчеркнуть)</w:t>
      </w:r>
      <w:r w:rsidRPr="00A17249">
        <w:rPr>
          <w:color w:val="000000"/>
          <w:sz w:val="18"/>
          <w:szCs w:val="18"/>
        </w:rPr>
        <w:t xml:space="preserve"> свое согласие </w:t>
      </w:r>
      <w:r w:rsidRPr="00C1458F">
        <w:rPr>
          <w:color w:val="000000"/>
          <w:sz w:val="18"/>
          <w:szCs w:val="18"/>
        </w:rPr>
        <w:t>на публикацию фотографии или другой личной информации (размещение фотографий, видео и информации об участии в различных мероприятиях, конкурсах, соревнованиях</w:t>
      </w:r>
      <w:r w:rsidRPr="00C1458F">
        <w:rPr>
          <w:sz w:val="18"/>
          <w:szCs w:val="18"/>
        </w:rPr>
        <w:t xml:space="preserve">) на официальном </w:t>
      </w:r>
      <w:r w:rsidRPr="00C1458F">
        <w:rPr>
          <w:color w:val="000000"/>
          <w:sz w:val="18"/>
          <w:szCs w:val="18"/>
        </w:rPr>
        <w:t xml:space="preserve">сайте АНО ДО «Детский технопарк «Кванториум», </w:t>
      </w:r>
      <w:r w:rsidRPr="00C1458F">
        <w:rPr>
          <w:bCs/>
          <w:color w:val="000000"/>
          <w:sz w:val="18"/>
          <w:szCs w:val="18"/>
        </w:rPr>
        <w:t>на стендах организации, буклетах, альбомах, видеоматериалах.</w:t>
      </w:r>
    </w:p>
    <w:p w:rsidR="006F0E2A" w:rsidRPr="00705C12" w:rsidRDefault="00421F4A" w:rsidP="00FA6879">
      <w:pPr>
        <w:pStyle w:val="1"/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6F0E2A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В соответствии с Федеральным законом от 27.07.2006 № 152-ФЗ «О персональных данных», Федеральным законом от 25.07.2011 № 261-ФЗ «О внесении изменений в Федеральный закон «О персональных данных» даю согласие АНО ДО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Детский технопарк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Кванториум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»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, расположенному по адресу: г. Томск, пр-т Ленина, д. 26, на сбор, систематизацию, накопление, хранение, уточнение (обновление, изменение), использование, передачу, предоставление, доступ (в случаях прямо предусмотренных действующим законодательством РФ с соблюдением требований внутренних актов АНО ДО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Детский технопарк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Кванториум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»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), обезличивание, блокирование, уничтожение, удаление следующих персональных данных, принадлежащих моему подопечному: ФИО, данные свидетельства о рождении/паспорта (серия, номер, когда и кем выдан, номер и дата актовой записи о рождении), дата и место рождения, адрес проживания, адрес регистрации, класс, образовательное учреждение, телефон, электронный адрес, медицинские сведения о возможности заниматься в группах дополнительного образования по избранному профилю (при необходимости) с использованием неавтоматизированных и автоматизированных средств обработки в целях регистрации сведений, необходимых для оказания услуг учащимся в области дополнительного образования, участия в конк</w:t>
      </w:r>
      <w:r w:rsidR="00327045"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урсах, соревнованиях, олимпиадах 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и др. </w:t>
      </w:r>
    </w:p>
    <w:p w:rsidR="00421F4A" w:rsidRPr="00705C12" w:rsidRDefault="00421F4A" w:rsidP="00FA6879">
      <w:pPr>
        <w:pStyle w:val="1"/>
        <w:spacing w:line="276" w:lineRule="auto"/>
        <w:ind w:firstLine="709"/>
        <w:jc w:val="both"/>
        <w:rPr>
          <w:rFonts w:ascii="Times New Roman" w:eastAsia="Times New Roman" w:hAnsi="Times New Roman"/>
          <w:color w:val="000000"/>
          <w:sz w:val="18"/>
          <w:szCs w:val="18"/>
          <w:lang w:eastAsia="ru-RU"/>
        </w:rPr>
      </w:pP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Я утверждаю, что ознакомлен с документами </w:t>
      </w:r>
      <w:r w:rsidR="006F0E2A"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АНО ДО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="00390CA3" w:rsidRPr="00705C12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 xml:space="preserve">Детский технопарк 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«</w:t>
      </w:r>
      <w:r w:rsidR="006F0E2A"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Кванториум</w:t>
      </w:r>
      <w:r w:rsidR="00390CA3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»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t>, устанавливающими порядок обработки персональных данных, а также с моими правами и обязанностями в этой области.</w:t>
      </w:r>
      <w:r w:rsidRPr="00DE5B56">
        <w:rPr>
          <w:rFonts w:ascii="Times New Roman" w:eastAsia="Times New Roman" w:hAnsi="Times New Roman"/>
          <w:color w:val="000000"/>
          <w:sz w:val="18"/>
          <w:szCs w:val="18"/>
          <w:lang w:eastAsia="ru-RU"/>
        </w:rPr>
        <w:br/>
        <w:t>Согласие вступает в силу со дня его подписания и действует в течение неопределенного срока. Согласие может быть отозвано мною в любое время на основании моего письменного заявления.</w:t>
      </w:r>
    </w:p>
    <w:tbl>
      <w:tblPr>
        <w:tblW w:w="9355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5" w:type="dxa"/>
          <w:left w:w="3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55"/>
      </w:tblGrid>
      <w:tr w:rsidR="006F0E2A" w:rsidRPr="00DE5B56" w:rsidTr="00FA6879">
        <w:tc>
          <w:tcPr>
            <w:tcW w:w="9355" w:type="dxa"/>
            <w:tcBorders>
              <w:bottom w:val="nil"/>
            </w:tcBorders>
            <w:shd w:val="clear" w:color="auto" w:fill="auto"/>
            <w:tcMar>
              <w:left w:w="30" w:type="dxa"/>
            </w:tcMar>
          </w:tcPr>
          <w:p w:rsidR="006F0E2A" w:rsidRPr="00DE5B56" w:rsidRDefault="00390CA3" w:rsidP="00FA6879">
            <w:pPr>
              <w:pStyle w:val="ab"/>
              <w:spacing w:line="240" w:lineRule="auto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Заявитель (с</w:t>
            </w:r>
            <w:r w:rsidR="006F0E2A" w:rsidRPr="00FA6879">
              <w:rPr>
                <w:rFonts w:ascii="Times New Roman" w:hAnsi="Times New Roman"/>
                <w:b/>
                <w:sz w:val="20"/>
                <w:szCs w:val="20"/>
              </w:rPr>
              <w:t>убъект персональных данных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  <w:r w:rsidR="006F0E2A" w:rsidRPr="00DE5B5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6F0E2A" w:rsidRPr="00DE5B56" w:rsidRDefault="006F0E2A" w:rsidP="00583728">
            <w:pPr>
              <w:pStyle w:val="ab"/>
              <w:rPr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ФИО____________________________________________________________________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</w:t>
            </w:r>
          </w:p>
          <w:p w:rsidR="006F0E2A" w:rsidRPr="00DE5B56" w:rsidRDefault="006F0E2A" w:rsidP="00583728">
            <w:pPr>
              <w:pStyle w:val="ab"/>
              <w:rPr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Паспорт серия ____________ номер_______________ выдан ____________________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 _____________________________________________________________________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________</w:t>
            </w:r>
          </w:p>
          <w:p w:rsidR="006F0E2A" w:rsidRPr="00DE5B56" w:rsidRDefault="006F0E2A" w:rsidP="00583728">
            <w:pPr>
              <w:pStyle w:val="ab"/>
              <w:rPr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Адрес места жительства________________________________________________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________</w:t>
            </w:r>
          </w:p>
          <w:p w:rsidR="006F0E2A" w:rsidRPr="00DE5B56" w:rsidRDefault="006F0E2A" w:rsidP="00583728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</w:t>
            </w:r>
            <w:r w:rsidR="00DE5B56" w:rsidRPr="00DE5B56">
              <w:rPr>
                <w:rFonts w:ascii="Times New Roman" w:hAnsi="Times New Roman"/>
                <w:sz w:val="20"/>
                <w:szCs w:val="20"/>
              </w:rPr>
              <w:t>_______________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</w:t>
            </w:r>
          </w:p>
          <w:p w:rsidR="006F0E2A" w:rsidRPr="00DE5B56" w:rsidRDefault="006F0E2A">
            <w:pPr>
              <w:pStyle w:val="ab"/>
              <w:rPr>
                <w:sz w:val="20"/>
                <w:szCs w:val="20"/>
              </w:rPr>
            </w:pPr>
            <w:r w:rsidRPr="00FA6879">
              <w:rPr>
                <w:rFonts w:ascii="Times New Roman" w:hAnsi="Times New Roman"/>
                <w:sz w:val="20"/>
                <w:szCs w:val="20"/>
              </w:rPr>
              <w:t>Телефон:</w:t>
            </w:r>
            <w:r w:rsidRPr="00DE5B56">
              <w:rPr>
                <w:sz w:val="20"/>
                <w:szCs w:val="20"/>
              </w:rPr>
              <w:t xml:space="preserve">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_______________________________</w:t>
            </w:r>
          </w:p>
        </w:tc>
      </w:tr>
      <w:tr w:rsidR="006F0E2A" w:rsidRPr="00DE5B56" w:rsidTr="00FA6879">
        <w:tc>
          <w:tcPr>
            <w:tcW w:w="93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30" w:type="dxa"/>
            </w:tcMar>
          </w:tcPr>
          <w:p w:rsidR="006F0E2A" w:rsidRPr="00DE5B56" w:rsidRDefault="006F0E2A" w:rsidP="00583728">
            <w:pPr>
              <w:pStyle w:val="1"/>
              <w:jc w:val="both"/>
              <w:rPr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 xml:space="preserve">_________________                                 </w:t>
            </w:r>
            <w:r w:rsidRPr="00DE5B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      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 xml:space="preserve">           </w:t>
            </w:r>
            <w:r w:rsidR="00DE5B56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 xml:space="preserve"> ____________________</w:t>
            </w:r>
          </w:p>
          <w:p w:rsidR="00DE5B56" w:rsidRPr="00FA6879" w:rsidRDefault="006F0E2A" w:rsidP="00583728">
            <w:pPr>
              <w:pStyle w:val="1"/>
              <w:rPr>
                <w:rFonts w:ascii="Times New Roman" w:hAnsi="Times New Roman"/>
                <w:bCs/>
                <w:color w:val="000000"/>
                <w:sz w:val="20"/>
                <w:szCs w:val="20"/>
              </w:rPr>
            </w:pPr>
            <w:r w:rsidRPr="00FA687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          дата                                                                                  </w:t>
            </w:r>
            <w:r w:rsidR="00DE5B56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                                                      </w:t>
            </w:r>
            <w:r w:rsidRPr="00FA6879">
              <w:rPr>
                <w:rFonts w:ascii="Times New Roman" w:hAnsi="Times New Roman"/>
                <w:bCs/>
                <w:color w:val="000000"/>
                <w:sz w:val="20"/>
                <w:szCs w:val="20"/>
              </w:rPr>
              <w:t xml:space="preserve">  подпись</w:t>
            </w:r>
          </w:p>
        </w:tc>
      </w:tr>
      <w:tr w:rsidR="00DE5B56" w:rsidRPr="00DE5B56" w:rsidTr="00FA6879">
        <w:tc>
          <w:tcPr>
            <w:tcW w:w="93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30" w:type="dxa"/>
            </w:tcMar>
          </w:tcPr>
          <w:p w:rsidR="00DE5B56" w:rsidRPr="00DE5B56" w:rsidRDefault="00DE5B56" w:rsidP="00FA6879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>Заявление на зачисление</w:t>
            </w:r>
            <w:ins w:id="0" w:author="Парфинович Александр Константинович" w:date="2020-01-28T15:28:00Z">
              <w:r w:rsidR="00FA6879">
                <w:rPr>
                  <w:rFonts w:ascii="Times New Roman" w:hAnsi="Times New Roman"/>
                  <w:sz w:val="20"/>
                  <w:szCs w:val="20"/>
                </w:rPr>
                <w:t>,</w:t>
              </w:r>
            </w:ins>
            <w:del w:id="1" w:author="Парфинович Александр Константинович" w:date="2020-01-28T15:28:00Z">
              <w:r w:rsidRPr="00DE5B56" w:rsidDel="00FA6879">
                <w:rPr>
                  <w:rFonts w:ascii="Times New Roman" w:hAnsi="Times New Roman"/>
                  <w:sz w:val="20"/>
                  <w:szCs w:val="20"/>
                </w:rPr>
                <w:delText xml:space="preserve"> и</w:delText>
              </w:r>
            </w:del>
            <w:r w:rsidRPr="00DE5B56">
              <w:rPr>
                <w:rFonts w:ascii="Times New Roman" w:hAnsi="Times New Roman"/>
                <w:sz w:val="20"/>
                <w:szCs w:val="20"/>
              </w:rPr>
              <w:t xml:space="preserve"> согласие на обработку персональных данных</w:t>
            </w:r>
            <w:ins w:id="2" w:author="Парфинович Александр Константинович" w:date="2020-01-28T15:28:00Z">
              <w:r w:rsidR="00FA6879">
                <w:rPr>
                  <w:rFonts w:ascii="Times New Roman" w:hAnsi="Times New Roman"/>
                  <w:sz w:val="20"/>
                  <w:szCs w:val="20"/>
                </w:rPr>
                <w:t xml:space="preserve"> и согласие на публикацию личной информации</w:t>
              </w:r>
            </w:ins>
            <w:r w:rsidRPr="00DE5B56">
              <w:rPr>
                <w:rFonts w:ascii="Times New Roman" w:hAnsi="Times New Roman"/>
                <w:sz w:val="20"/>
                <w:szCs w:val="20"/>
              </w:rPr>
              <w:t xml:space="preserve"> предоставлено с согласия </w:t>
            </w:r>
            <w:r w:rsidRPr="00FA6879">
              <w:rPr>
                <w:rFonts w:ascii="Times New Roman" w:hAnsi="Times New Roman"/>
                <w:b/>
                <w:sz w:val="20"/>
                <w:szCs w:val="20"/>
              </w:rPr>
              <w:t>родителя (законного представителя)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:</w:t>
            </w:r>
          </w:p>
          <w:p w:rsidR="00DE5B56" w:rsidRPr="00583728" w:rsidRDefault="00DE5B56" w:rsidP="00DE5B56">
            <w:pPr>
              <w:pStyle w:val="ab"/>
              <w:rPr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t>ФИО_______________</w:t>
            </w:r>
            <w:bookmarkStart w:id="3" w:name="_GoBack"/>
            <w:bookmarkEnd w:id="3"/>
            <w:r w:rsidRPr="00583728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</w:t>
            </w:r>
          </w:p>
          <w:p w:rsidR="00DE5B56" w:rsidRPr="00583728" w:rsidRDefault="00DE5B56" w:rsidP="00DE5B56">
            <w:pPr>
              <w:pStyle w:val="ab"/>
              <w:rPr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t>Паспорт серия ____________ номер_______________ выдан ________________________________________ ____________________________________________________________________________________________</w:t>
            </w:r>
          </w:p>
          <w:p w:rsidR="00DE5B56" w:rsidRPr="00583728" w:rsidRDefault="00DE5B56" w:rsidP="00DE5B56">
            <w:pPr>
              <w:pStyle w:val="ab"/>
              <w:rPr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t>Адрес места жительства_______________________________________________________________________</w:t>
            </w:r>
          </w:p>
          <w:p w:rsidR="00DE5B56" w:rsidRPr="00583728" w:rsidRDefault="00DE5B56" w:rsidP="00DE5B56">
            <w:pPr>
              <w:pStyle w:val="ab"/>
              <w:rPr>
                <w:rFonts w:ascii="Times New Roman" w:hAnsi="Times New Roman"/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____________________________________________________________________________________________</w:t>
            </w:r>
          </w:p>
          <w:p w:rsidR="00DE5B56" w:rsidRPr="00DE5B56" w:rsidRDefault="00DE5B56" w:rsidP="00DE5B56">
            <w:pPr>
              <w:pStyle w:val="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83728">
              <w:rPr>
                <w:rFonts w:ascii="Times New Roman" w:hAnsi="Times New Roman"/>
                <w:sz w:val="20"/>
                <w:szCs w:val="20"/>
              </w:rPr>
              <w:t>Телефон:</w:t>
            </w:r>
            <w:r w:rsidRPr="00583728">
              <w:rPr>
                <w:sz w:val="20"/>
                <w:szCs w:val="20"/>
              </w:rPr>
              <w:t xml:space="preserve"> </w:t>
            </w:r>
            <w:r w:rsidRPr="00583728">
              <w:rPr>
                <w:rFonts w:ascii="Times New Roman" w:hAnsi="Times New Roman"/>
                <w:sz w:val="20"/>
                <w:szCs w:val="20"/>
              </w:rPr>
              <w:t>_______________________________</w:t>
            </w:r>
          </w:p>
        </w:tc>
      </w:tr>
      <w:tr w:rsidR="00DE5B56" w:rsidRPr="00DE5B56" w:rsidTr="00DE5B56">
        <w:tc>
          <w:tcPr>
            <w:tcW w:w="93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30" w:type="dxa"/>
            </w:tcMar>
          </w:tcPr>
          <w:p w:rsidR="00DE5B56" w:rsidRPr="00DE5B56" w:rsidRDefault="00DE5B56" w:rsidP="00583728">
            <w:pPr>
              <w:pStyle w:val="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 xml:space="preserve">_________________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 xml:space="preserve"> ____________________</w:t>
            </w:r>
          </w:p>
          <w:p w:rsidR="00DE5B56" w:rsidRPr="00DE5B56" w:rsidRDefault="00DE5B56" w:rsidP="00DE5B56">
            <w:pPr>
              <w:pStyle w:val="1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E5B56">
              <w:rPr>
                <w:rFonts w:ascii="Times New Roman" w:hAnsi="Times New Roman"/>
                <w:sz w:val="20"/>
                <w:szCs w:val="20"/>
              </w:rPr>
              <w:t xml:space="preserve">           дата                                                                                   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</w:t>
            </w:r>
            <w:r w:rsidRPr="00DE5B56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</w:tr>
    </w:tbl>
    <w:p w:rsidR="009736AD" w:rsidRDefault="009736AD">
      <w:pPr>
        <w:pStyle w:val="1"/>
        <w:keepNext/>
        <w:jc w:val="both"/>
        <w:textAlignment w:val="baseline"/>
        <w:outlineLvl w:val="0"/>
        <w:rPr>
          <w:rFonts w:ascii="Times New Roman" w:hAnsi="Times New Roman"/>
          <w:bCs/>
          <w:sz w:val="24"/>
          <w:szCs w:val="24"/>
        </w:rPr>
      </w:pPr>
    </w:p>
    <w:sectPr w:rsidR="009736AD" w:rsidSect="00FA6879">
      <w:headerReference w:type="default" r:id="rId7"/>
      <w:pgSz w:w="11906" w:h="16838"/>
      <w:pgMar w:top="567" w:right="851" w:bottom="567" w:left="1701" w:header="0" w:footer="40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8AE" w:rsidRDefault="000638AE">
      <w:r>
        <w:separator/>
      </w:r>
    </w:p>
  </w:endnote>
  <w:endnote w:type="continuationSeparator" w:id="0">
    <w:p w:rsidR="000638AE" w:rsidRDefault="00063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8AE" w:rsidRDefault="000638AE">
      <w:r>
        <w:separator/>
      </w:r>
    </w:p>
  </w:footnote>
  <w:footnote w:type="continuationSeparator" w:id="0">
    <w:p w:rsidR="000638AE" w:rsidRDefault="00063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100" w:rsidRDefault="00A46235">
    <w:pPr>
      <w:pStyle w:val="a8"/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</w:p>
  <w:p w:rsidR="00571100" w:rsidRDefault="00571100">
    <w:pPr>
      <w:pStyle w:val="a8"/>
      <w:rPr>
        <w:rFonts w:ascii="Times New Roman" w:hAnsi="Times New Roman" w:cs="Times New Roman"/>
        <w:sz w:val="28"/>
        <w:szCs w:val="28"/>
      </w:rPr>
    </w:pPr>
  </w:p>
  <w:p w:rsidR="00571100" w:rsidRDefault="005711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F5843"/>
    <w:multiLevelType w:val="multilevel"/>
    <w:tmpl w:val="82FC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62522"/>
    <w:multiLevelType w:val="multilevel"/>
    <w:tmpl w:val="9614ED9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F3446BB"/>
    <w:multiLevelType w:val="multilevel"/>
    <w:tmpl w:val="14B4C1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арфинович Александр Константинович">
    <w15:presenceInfo w15:providerId="None" w15:userId="Парфинович Александр Константин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00"/>
    <w:rsid w:val="000638AE"/>
    <w:rsid w:val="000F0C28"/>
    <w:rsid w:val="00162F6C"/>
    <w:rsid w:val="00256B1E"/>
    <w:rsid w:val="0029184C"/>
    <w:rsid w:val="003123AA"/>
    <w:rsid w:val="00327045"/>
    <w:rsid w:val="003533C5"/>
    <w:rsid w:val="00390CA3"/>
    <w:rsid w:val="00421F4A"/>
    <w:rsid w:val="0043699A"/>
    <w:rsid w:val="00490D90"/>
    <w:rsid w:val="004A2361"/>
    <w:rsid w:val="004B370A"/>
    <w:rsid w:val="00571100"/>
    <w:rsid w:val="00640BF5"/>
    <w:rsid w:val="00657D18"/>
    <w:rsid w:val="006B489F"/>
    <w:rsid w:val="006C74B2"/>
    <w:rsid w:val="006F0E2A"/>
    <w:rsid w:val="00700EC3"/>
    <w:rsid w:val="00705C12"/>
    <w:rsid w:val="009736AD"/>
    <w:rsid w:val="00A17249"/>
    <w:rsid w:val="00A46235"/>
    <w:rsid w:val="00A55266"/>
    <w:rsid w:val="00AB6CD0"/>
    <w:rsid w:val="00AE300D"/>
    <w:rsid w:val="00AE4379"/>
    <w:rsid w:val="00B05618"/>
    <w:rsid w:val="00B20C86"/>
    <w:rsid w:val="00B672F7"/>
    <w:rsid w:val="00B67BD8"/>
    <w:rsid w:val="00B76065"/>
    <w:rsid w:val="00B80908"/>
    <w:rsid w:val="00C705C6"/>
    <w:rsid w:val="00C95433"/>
    <w:rsid w:val="00D05E39"/>
    <w:rsid w:val="00D21F77"/>
    <w:rsid w:val="00DD541B"/>
    <w:rsid w:val="00DE5B56"/>
    <w:rsid w:val="00E56636"/>
    <w:rsid w:val="00E57662"/>
    <w:rsid w:val="00EC21BE"/>
    <w:rsid w:val="00F35A2C"/>
    <w:rsid w:val="00F7453D"/>
    <w:rsid w:val="00FA35D0"/>
    <w:rsid w:val="00FA6069"/>
    <w:rsid w:val="00FA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4F1BC"/>
  <w15:docId w15:val="{936710F0-50B3-4611-A05D-B2C750D19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99">
    <w:name w:val="ListLabel 199"/>
    <w:qFormat/>
    <w:rPr>
      <w:rFonts w:cs="Times New Roman"/>
      <w:sz w:val="24"/>
      <w:szCs w:val="24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ый1"/>
    <w:qFormat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color w:val="00000A"/>
      <w:sz w:val="22"/>
      <w:szCs w:val="22"/>
      <w:lang w:eastAsia="en-US" w:bidi="ar-SA"/>
    </w:rPr>
  </w:style>
  <w:style w:type="paragraph" w:styleId="a8">
    <w:name w:val="header"/>
    <w:basedOn w:val="a"/>
    <w:link w:val="a9"/>
    <w:pPr>
      <w:tabs>
        <w:tab w:val="center" w:pos="4677"/>
        <w:tab w:val="right" w:pos="9355"/>
      </w:tabs>
    </w:pPr>
  </w:style>
  <w:style w:type="paragraph" w:styleId="aa">
    <w:name w:val="List Paragraph"/>
    <w:basedOn w:val="1"/>
    <w:qFormat/>
    <w:pPr>
      <w:spacing w:after="200"/>
      <w:ind w:left="720"/>
      <w:contextualSpacing/>
    </w:pPr>
  </w:style>
  <w:style w:type="paragraph" w:customStyle="1" w:styleId="ab">
    <w:name w:val="Содержимое таблицы"/>
    <w:basedOn w:val="1"/>
    <w:qFormat/>
  </w:style>
  <w:style w:type="character" w:customStyle="1" w:styleId="a9">
    <w:name w:val="Верхний колонтитул Знак"/>
    <w:basedOn w:val="a0"/>
    <w:link w:val="a8"/>
    <w:rsid w:val="00421F4A"/>
  </w:style>
  <w:style w:type="paragraph" w:styleId="ac">
    <w:name w:val="footer"/>
    <w:basedOn w:val="a"/>
    <w:link w:val="ad"/>
    <w:uiPriority w:val="99"/>
    <w:unhideWhenUsed/>
    <w:rsid w:val="00DE5B5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Нижний колонтитул Знак"/>
    <w:basedOn w:val="a0"/>
    <w:link w:val="ac"/>
    <w:uiPriority w:val="99"/>
    <w:rsid w:val="00DE5B56"/>
    <w:rPr>
      <w:rFonts w:cs="Mangal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705C12"/>
    <w:rPr>
      <w:rFonts w:ascii="Segoe UI" w:hAnsi="Segoe UI" w:cs="Mangal"/>
      <w:sz w:val="18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05C12"/>
    <w:rPr>
      <w:rFonts w:ascii="Segoe UI" w:hAnsi="Segoe UI" w:cs="Mangal"/>
      <w:sz w:val="18"/>
      <w:szCs w:val="16"/>
    </w:rPr>
  </w:style>
  <w:style w:type="paragraph" w:styleId="af0">
    <w:name w:val="Normal (Web)"/>
    <w:basedOn w:val="a"/>
    <w:uiPriority w:val="99"/>
    <w:unhideWhenUsed/>
    <w:rsid w:val="00A172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 w:bidi="ar-SA"/>
    </w:rPr>
  </w:style>
  <w:style w:type="paragraph" w:styleId="af1">
    <w:name w:val="Revision"/>
    <w:hidden/>
    <w:uiPriority w:val="99"/>
    <w:semiHidden/>
    <w:rsid w:val="00FA6879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50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348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</dc:creator>
  <dc:description/>
  <cp:lastModifiedBy>Парфинович Александр Константинович</cp:lastModifiedBy>
  <cp:revision>2</cp:revision>
  <dcterms:created xsi:type="dcterms:W3CDTF">2020-01-28T08:29:00Z</dcterms:created>
  <dcterms:modified xsi:type="dcterms:W3CDTF">2020-01-28T08:29:00Z</dcterms:modified>
  <dc:language>ru-RU</dc:language>
</cp:coreProperties>
</file>