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</w:t>
      </w:r>
      <w:r w:rsidRPr="00C87DFF">
        <w:rPr>
          <w:rFonts w:ascii="Times New Roman" w:hAnsi="Times New Roman"/>
          <w:sz w:val="24"/>
          <w:szCs w:val="24"/>
          <w:u w:val="single"/>
          <w:rPrChange w:id="28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____</w:t>
      </w:r>
      <w:del w:id="29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0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31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32" w:author="tard" w:date="2020-04-18T14:37:00Z"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3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34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5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36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Parent</w:t>
        </w:r>
        <w:proofErr w:type="gramStart"/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7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del w:id="38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9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40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proofErr w:type="gramEnd"/>
      <w:r w:rsidRPr="00C87DFF">
        <w:rPr>
          <w:rFonts w:ascii="Times New Roman" w:hAnsi="Times New Roman"/>
          <w:sz w:val="24"/>
          <w:szCs w:val="24"/>
          <w:u w:val="single"/>
          <w:rPrChange w:id="41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42" w:author="tard" w:date="2020-04-18T16:04:00Z">
        <w:r w:rsidR="00C87DFF" w:rsidRPr="00C87DFF">
          <w:rPr>
            <w:rFonts w:ascii="Times New Roman" w:hAnsi="Times New Roman"/>
            <w:sz w:val="24"/>
            <w:szCs w:val="24"/>
            <w:u w:val="single"/>
            <w:rPrChange w:id="43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___________</w:t>
        </w:r>
        <w:r w:rsidR="00C87DFF">
          <w:rPr>
            <w:rFonts w:ascii="Times New Roman" w:hAnsi="Times New Roman"/>
            <w:sz w:val="24"/>
            <w:szCs w:val="24"/>
            <w:u w:val="single"/>
          </w:rPr>
          <w:t>_____</w:t>
        </w:r>
      </w:ins>
      <w:r w:rsidRPr="00C87DFF">
        <w:rPr>
          <w:rFonts w:ascii="Times New Roman" w:hAnsi="Times New Roman"/>
          <w:sz w:val="24"/>
          <w:szCs w:val="24"/>
          <w:u w:val="single"/>
          <w:rPrChange w:id="44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45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46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47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48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4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50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1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52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53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54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5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57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5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59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6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61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62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63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64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6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6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67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6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69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ребенка_________</w:t>
      </w:r>
      <w:del w:id="70" w:author="tard" w:date="2020-04-18T14:37:00Z">
        <w:r w:rsidRPr="002B49D3" w:rsidDel="009E39A9">
          <w:rPr>
            <w:rFonts w:ascii="Times New Roman" w:hAnsi="Times New Roman"/>
            <w:sz w:val="24"/>
            <w:szCs w:val="24"/>
            <w:u w:val="single"/>
            <w:rPrChange w:id="71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</w:delText>
        </w:r>
        <w:r w:rsidR="004A2361" w:rsidRPr="002B49D3" w:rsidDel="009E39A9">
          <w:rPr>
            <w:rFonts w:ascii="Times New Roman" w:hAnsi="Times New Roman"/>
            <w:sz w:val="24"/>
            <w:szCs w:val="24"/>
            <w:u w:val="single"/>
            <w:rPrChange w:id="72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_______________________________________________</w:delText>
        </w:r>
      </w:del>
      <w:ins w:id="73" w:author="tard" w:date="2020-04-18T14:37:00Z">
        <w:r w:rsidR="009E39A9" w:rsidRPr="002B49D3">
          <w:rPr>
            <w:rFonts w:ascii="Times New Roman" w:hAnsi="Times New Roman"/>
            <w:sz w:val="24"/>
            <w:szCs w:val="24"/>
            <w:u w:val="single"/>
            <w:rPrChange w:id="74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75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rPrChange w:id="76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77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Student</w:t>
        </w:r>
        <w:proofErr w:type="gramStart"/>
        <w:r w:rsidR="009E39A9" w:rsidRPr="002B49D3">
          <w:rPr>
            <w:rFonts w:ascii="Times New Roman" w:hAnsi="Times New Roman"/>
            <w:sz w:val="24"/>
            <w:szCs w:val="24"/>
            <w:u w:val="single"/>
            <w:rPrChange w:id="78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r w:rsidR="004A2361" w:rsidRPr="00255C0C">
        <w:rPr>
          <w:rFonts w:ascii="Times New Roman" w:hAnsi="Times New Roman"/>
          <w:sz w:val="24"/>
          <w:szCs w:val="24"/>
        </w:rPr>
        <w:t>_</w:t>
      </w:r>
      <w:proofErr w:type="gramEnd"/>
      <w:r w:rsidR="004A2361" w:rsidRPr="00255C0C">
        <w:rPr>
          <w:rFonts w:ascii="Times New Roman" w:hAnsi="Times New Roman"/>
          <w:sz w:val="24"/>
          <w:szCs w:val="24"/>
        </w:rPr>
        <w:t>___________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79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80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81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82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83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84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85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86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87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Pr="002B49D3" w:rsidDel="009E39A9" w:rsidRDefault="0080253A">
      <w:pPr>
        <w:autoSpaceDE w:val="0"/>
        <w:autoSpaceDN w:val="0"/>
        <w:adjustRightInd w:val="0"/>
        <w:spacing w:line="360" w:lineRule="auto"/>
        <w:jc w:val="both"/>
        <w:rPr>
          <w:del w:id="88" w:author="tard" w:date="2020-04-18T14:39:00Z"/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89" w:author="tard" w:date="2020-04-18T16:21:00Z">
            <w:rPr>
              <w:del w:id="90" w:author="tard" w:date="2020-04-18T14:39:00Z"/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pPrChange w:id="91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________</w:t>
      </w:r>
      <w:ins w:id="92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3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val="en-US" w:eastAsia="en-US"/>
            <w:rPrChange w:id="94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CLASS</w:t>
        </w:r>
        <w:proofErr w:type="gramStart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5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}}_</w:t>
        </w:r>
        <w:proofErr w:type="gramEnd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6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,</w:t>
        </w:r>
      </w:ins>
      <w:del w:id="97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98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</w:delText>
        </w:r>
      </w:del>
      <w:ins w:id="99" w:author="Парфинович Александр Константинович" w:date="2019-08-27T18:42:00Z">
        <w:del w:id="100" w:author="tard" w:date="2020-04-18T14:39:00Z">
          <w:r w:rsidR="000C23B4" w:rsidRPr="002B49D3" w:rsidDel="009E39A9">
            <w:rPr>
              <w:rFonts w:ascii="Times New Roman" w:eastAsia="Calibri" w:hAnsi="Times New Roman" w:cs="Times New Roman"/>
              <w:sz w:val="22"/>
              <w:szCs w:val="22"/>
              <w:u w:val="single"/>
              <w:lang w:eastAsia="en-US"/>
              <w:rPrChange w:id="101" w:author="tard" w:date="2020-04-18T16:21:00Z">
                <w:rPr>
                  <w:rFonts w:ascii="Times New Roman" w:eastAsia="Calibri" w:hAnsi="Times New Roman" w:cs="Times New Roman"/>
                  <w:sz w:val="22"/>
                  <w:szCs w:val="22"/>
                  <w:lang w:eastAsia="en-US"/>
                </w:rPr>
              </w:rPrChange>
            </w:rPr>
            <w:delText>_</w:delText>
          </w:r>
        </w:del>
      </w:ins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102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del w:id="103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04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___________________________________________________________________________</w:delText>
        </w:r>
      </w:del>
      <w:r w:rsidRPr="002B49D3">
        <w:rPr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05" w:author="tard" w:date="2020-04-18T16:21:00Z">
            <w:rPr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t>___</w:t>
      </w:r>
      <w:ins w:id="106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07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</w:ins>
      <w:ins w:id="108" w:author="tard" w:date="2020-04-18T14:40:00Z">
        <w:r w:rsidR="009E39A9" w:rsidRPr="002B49D3">
          <w:rPr>
            <w:u w:val="single"/>
            <w:lang w:val="en-US"/>
            <w:rPrChange w:id="109" w:author="tard" w:date="2020-04-18T16:21:00Z">
              <w:rPr>
                <w:lang w:val="en-US"/>
              </w:rPr>
            </w:rPrChange>
          </w:rPr>
          <w:t>SCHOOL</w:t>
        </w:r>
        <w:proofErr w:type="gramStart"/>
        <w:r w:rsidR="009E39A9" w:rsidRPr="002B49D3">
          <w:rPr>
            <w:u w:val="single"/>
            <w:rPrChange w:id="110" w:author="tard" w:date="2020-04-18T16:21:00Z">
              <w:rPr>
                <w:lang w:val="en-US"/>
              </w:rPr>
            </w:rPrChange>
          </w:rPr>
          <w:t>}}</w:t>
        </w:r>
      </w:ins>
      <w:r>
        <w:rPr>
          <w:rFonts w:ascii="Times New Roman" w:eastAsia="Calibri" w:hAnsi="Times New Roman" w:cs="Times New Roman"/>
          <w:sz w:val="22"/>
          <w:szCs w:val="22"/>
          <w:lang w:eastAsia="en-US"/>
        </w:rPr>
        <w:t>_</w:t>
      </w:r>
      <w:proofErr w:type="gramEnd"/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</w:t>
      </w: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11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12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113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14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115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16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117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18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119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20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21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122" w:author="Парфинович Александр Константинович" w:date="2019-08-27T18:43:00Z"/>
        </w:rPr>
        <w:pPrChange w:id="123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124" w:author="Парфинович Александр Константинович" w:date="2019-08-27T18:43:00Z"/>
        </w:rPr>
      </w:pPr>
      <w:del w:id="125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126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127" w:author="Шатилова Зарина Абдулазисовна" w:date="2019-08-28T14:09:00Z">
        <w:del w:id="128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129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130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3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3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33" w:author="tard" w:date="2020-04-18T15:15:00Z"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34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35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GROUP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36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37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NAME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38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}}</w:t>
        </w:r>
      </w:ins>
      <w:ins w:id="139" w:author="Парфинович Александр Константинович" w:date="2020-01-23T18:42:00Z">
        <w:del w:id="140" w:author="tard" w:date="2020-04-18T15:15:00Z">
          <w:r w:rsidR="00DD25EE" w:rsidDel="0039295B">
            <w:rPr>
              <w:rFonts w:ascii="Times New Roman" w:hAnsi="Times New Roman" w:cs="Times New Roman"/>
              <w:b/>
              <w:color w:val="000000" w:themeColor="text1"/>
              <w:spacing w:val="-5"/>
            </w:rPr>
            <w:delText>____________________________________________________</w:delText>
          </w:r>
        </w:del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41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42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43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44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45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46" w:author="Алькина Людмила Николаевна" w:date="2019-12-20T10:47:00Z">
              <w:rPr/>
            </w:rPrChange>
          </w:rPr>
          <w:t xml:space="preserve"> </w:t>
        </w:r>
      </w:ins>
      <w:del w:id="147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48" w:author="Парфинович Александр Константинович" w:date="2019-08-27T18:44:00Z">
        <w:del w:id="149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50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51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52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53" w:author="tard" w:date="2020-04-18T16:13:00Z">
        <w:r w:rsidR="00C87DFF" w:rsidRPr="00C87DFF">
          <w:rPr>
            <w:rFonts w:ascii="Times New Roman" w:hAnsi="Times New Roman"/>
            <w:b/>
            <w:rPrChange w:id="154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55" w:author="Парфинович Александр Константинович" w:date="2020-01-23T18:42:00Z">
        <w:del w:id="156" w:author="tard" w:date="2020-04-18T15:15:00Z">
          <w:r w:rsidR="00DD25EE" w:rsidRPr="002B49D3" w:rsidDel="0039295B">
            <w:rPr>
              <w:rFonts w:ascii="Times New Roman" w:hAnsi="Times New Roman"/>
              <w:b/>
              <w:u w:val="single"/>
              <w:rPrChange w:id="157" w:author="tard" w:date="2020-04-18T16:21:00Z">
                <w:rPr>
                  <w:rFonts w:ascii="Times New Roman" w:hAnsi="Times New Roman"/>
                  <w:b/>
                </w:rPr>
              </w:rPrChange>
            </w:rPr>
            <w:delText>______________</w:delText>
          </w:r>
        </w:del>
      </w:ins>
      <w:ins w:id="158" w:author="tard" w:date="2020-04-18T15:15:00Z">
        <w:r w:rsidR="0039295B" w:rsidRPr="002B49D3">
          <w:rPr>
            <w:rFonts w:ascii="Times New Roman" w:hAnsi="Times New Roman"/>
            <w:b/>
            <w:u w:val="single"/>
            <w:rPrChange w:id="159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160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SECTION</w:t>
        </w:r>
        <w:r w:rsidR="0039295B" w:rsidRPr="002B49D3">
          <w:rPr>
            <w:rFonts w:ascii="Times New Roman" w:hAnsi="Times New Roman"/>
            <w:b/>
            <w:u w:val="single"/>
            <w:rPrChange w:id="161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62" w:author="tard" w:date="2020-04-18T16:13:00Z">
        <w:r w:rsidR="00C87DFF" w:rsidRPr="00C87DFF">
          <w:rPr>
            <w:rFonts w:ascii="Times New Roman" w:hAnsi="Times New Roman"/>
            <w:b/>
            <w:rPrChange w:id="163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64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65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66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67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68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6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170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71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</w:t>
        </w:r>
        <w:del w:id="172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173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</w:delText>
          </w:r>
        </w:del>
      </w:ins>
      <w:ins w:id="174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175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176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HOURS</w:t>
        </w:r>
        <w:r w:rsidR="0039295B" w:rsidRPr="002B49D3">
          <w:rPr>
            <w:rFonts w:ascii="Times New Roman" w:hAnsi="Times New Roman"/>
            <w:b/>
            <w:u w:val="single"/>
            <w:rPrChange w:id="177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78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17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180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181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182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183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184" w:author="tard" w:date="2020-04-18T16:20:00Z">
              <w:rPr>
                <w:rFonts w:ascii="Times New Roman" w:hAnsi="Times New Roman"/>
                <w:b/>
              </w:rPr>
            </w:rPrChange>
          </w:rPr>
          <w:delText>«</w:delText>
        </w:r>
        <w:r w:rsidR="0080253A" w:rsidRPr="002B49D3" w:rsidDel="00DD25EE">
          <w:rPr>
            <w:rFonts w:ascii="Times New Roman" w:hAnsi="Times New Roman"/>
            <w:b/>
            <w:rPrChange w:id="185" w:author="tard" w:date="2020-04-18T16:20:00Z">
              <w:rPr>
                <w:rFonts w:ascii="Times New Roman" w:hAnsi="Times New Roman"/>
                <w:b/>
              </w:rPr>
            </w:rPrChange>
          </w:rPr>
          <w:delText>02</w:delText>
        </w:r>
      </w:del>
      <w:ins w:id="186" w:author="Алькина Людмила Николаевна" w:date="2019-12-20T10:46:00Z">
        <w:del w:id="187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188" w:author="tard" w:date="2020-04-18T16:20:00Z">
                <w:rPr>
                  <w:rFonts w:ascii="Times New Roman" w:hAnsi="Times New Roman"/>
                  <w:b/>
                </w:rPr>
              </w:rPrChange>
            </w:rPr>
            <w:delText>13</w:delText>
          </w:r>
        </w:del>
      </w:ins>
      <w:del w:id="189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190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» </w:delText>
        </w:r>
        <w:r w:rsidR="0080253A" w:rsidRPr="002B49D3" w:rsidDel="00DD25EE">
          <w:rPr>
            <w:rFonts w:ascii="Times New Roman" w:hAnsi="Times New Roman"/>
            <w:b/>
            <w:rPrChange w:id="191" w:author="tard" w:date="2020-04-18T16:20:00Z">
              <w:rPr>
                <w:rFonts w:ascii="Times New Roman" w:hAnsi="Times New Roman"/>
                <w:b/>
              </w:rPr>
            </w:rPrChange>
          </w:rPr>
          <w:delText>сентября</w:delText>
        </w:r>
        <w:r w:rsidR="005622F6" w:rsidRPr="002B49D3" w:rsidDel="00DD25EE">
          <w:rPr>
            <w:rFonts w:ascii="Times New Roman" w:hAnsi="Times New Roman"/>
            <w:b/>
            <w:rPrChange w:id="192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193" w:author="Алькина Людмила Николаевна" w:date="2019-12-20T10:46:00Z">
        <w:del w:id="194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195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января </w:delText>
          </w:r>
        </w:del>
      </w:ins>
      <w:del w:id="196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  <w:rPrChange w:id="197" w:author="tard" w:date="2020-04-18T16:20:00Z">
              <w:rPr>
                <w:rFonts w:ascii="Times New Roman" w:hAnsi="Times New Roman"/>
                <w:b/>
              </w:rPr>
            </w:rPrChange>
          </w:rPr>
          <w:delText>2019</w:delText>
        </w:r>
        <w:r w:rsidR="00CF4747" w:rsidRPr="002B49D3" w:rsidDel="00DD25EE">
          <w:rPr>
            <w:rFonts w:ascii="Times New Roman" w:hAnsi="Times New Roman"/>
            <w:b/>
            <w:rPrChange w:id="198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199" w:author="Алькина Людмила Николаевна" w:date="2019-12-20T10:46:00Z">
        <w:del w:id="200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01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2020 </w:delText>
          </w:r>
        </w:del>
      </w:ins>
      <w:del w:id="202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03" w:author="tard" w:date="2020-04-18T16:20:00Z">
              <w:rPr>
                <w:rFonts w:ascii="Times New Roman" w:hAnsi="Times New Roman"/>
                <w:b/>
              </w:rPr>
            </w:rPrChange>
          </w:rPr>
          <w:delText>года</w:delText>
        </w:r>
      </w:del>
      <w:ins w:id="204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05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  <w:del w:id="206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07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</w:delText>
          </w:r>
        </w:del>
      </w:ins>
      <w:ins w:id="208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09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10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DATE</w:t>
        </w:r>
        <w:r w:rsidR="0039295B" w:rsidRPr="002B49D3">
          <w:rPr>
            <w:rFonts w:ascii="Times New Roman" w:hAnsi="Times New Roman"/>
            <w:b/>
            <w:u w:val="single"/>
            <w:rPrChange w:id="211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12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START</w:t>
        </w:r>
        <w:r w:rsidR="0039295B" w:rsidRPr="002B49D3">
          <w:rPr>
            <w:rFonts w:ascii="Times New Roman" w:hAnsi="Times New Roman"/>
            <w:b/>
            <w:u w:val="single"/>
            <w:rPrChange w:id="213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14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15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</w:ins>
      <w:r w:rsidR="00B80908">
        <w:rPr>
          <w:rFonts w:ascii="Times New Roman" w:hAnsi="Times New Roman"/>
        </w:rPr>
        <w:t xml:space="preserve"> по </w:t>
      </w:r>
      <w:del w:id="216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17" w:author="tard" w:date="2020-04-18T16:20:00Z">
              <w:rPr>
                <w:rFonts w:ascii="Times New Roman" w:hAnsi="Times New Roman"/>
                <w:b/>
              </w:rPr>
            </w:rPrChange>
          </w:rPr>
          <w:delText>«</w:delText>
        </w:r>
        <w:r w:rsidR="0080253A" w:rsidRPr="002B49D3" w:rsidDel="00DD25EE">
          <w:rPr>
            <w:rFonts w:ascii="Times New Roman" w:hAnsi="Times New Roman"/>
            <w:b/>
            <w:rPrChange w:id="218" w:author="tard" w:date="2020-04-18T16:20:00Z">
              <w:rPr>
                <w:rFonts w:ascii="Times New Roman" w:hAnsi="Times New Roman"/>
                <w:b/>
              </w:rPr>
            </w:rPrChange>
          </w:rPr>
          <w:delText>28</w:delText>
        </w:r>
      </w:del>
      <w:ins w:id="219" w:author="Алькина Людмила Николаевна" w:date="2019-12-20T10:46:00Z">
        <w:del w:id="220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21" w:author="tard" w:date="2020-04-18T16:20:00Z">
                <w:rPr>
                  <w:rFonts w:ascii="Times New Roman" w:hAnsi="Times New Roman"/>
                  <w:b/>
                </w:rPr>
              </w:rPrChange>
            </w:rPr>
            <w:delText>22</w:delText>
          </w:r>
        </w:del>
      </w:ins>
      <w:del w:id="222" w:author="Парфинович Александр Константинович" w:date="2020-01-23T18:43:00Z">
        <w:r w:rsidR="0080253A" w:rsidRPr="002B49D3" w:rsidDel="00DD25EE">
          <w:rPr>
            <w:rFonts w:ascii="Times New Roman" w:hAnsi="Times New Roman"/>
            <w:b/>
            <w:rPrChange w:id="223" w:author="tard" w:date="2020-04-18T16:20:00Z">
              <w:rPr>
                <w:rFonts w:ascii="Times New Roman" w:hAnsi="Times New Roman"/>
                <w:b/>
              </w:rPr>
            </w:rPrChange>
          </w:rPr>
          <w:delText>»</w:delText>
        </w:r>
        <w:r w:rsidR="00CF4747" w:rsidRPr="002B49D3" w:rsidDel="00DD25EE">
          <w:rPr>
            <w:rFonts w:ascii="Times New Roman" w:hAnsi="Times New Roman"/>
            <w:b/>
            <w:rPrChange w:id="224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  <w:r w:rsidR="0080253A" w:rsidRPr="002B49D3" w:rsidDel="00DD25EE">
          <w:rPr>
            <w:rFonts w:ascii="Times New Roman" w:hAnsi="Times New Roman"/>
            <w:b/>
            <w:rPrChange w:id="225" w:author="tard" w:date="2020-04-18T16:20:00Z">
              <w:rPr>
                <w:rFonts w:ascii="Times New Roman" w:hAnsi="Times New Roman"/>
                <w:b/>
              </w:rPr>
            </w:rPrChange>
          </w:rPr>
          <w:delText>декабря</w:delText>
        </w:r>
        <w:r w:rsidR="005622F6" w:rsidRPr="002B49D3" w:rsidDel="00DD25EE">
          <w:rPr>
            <w:rFonts w:ascii="Times New Roman" w:hAnsi="Times New Roman"/>
            <w:b/>
            <w:rPrChange w:id="226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227" w:author="Алькина Людмила Николаевна" w:date="2019-12-20T10:46:00Z">
        <w:del w:id="22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29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мая </w:delText>
          </w:r>
        </w:del>
      </w:ins>
      <w:del w:id="230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  <w:rPrChange w:id="231" w:author="tard" w:date="2020-04-18T16:20:00Z">
              <w:rPr>
                <w:rFonts w:ascii="Times New Roman" w:hAnsi="Times New Roman"/>
                <w:b/>
              </w:rPr>
            </w:rPrChange>
          </w:rPr>
          <w:delText>2019</w:delText>
        </w:r>
        <w:r w:rsidR="00CF4747" w:rsidRPr="002B49D3" w:rsidDel="00DD25EE">
          <w:rPr>
            <w:rFonts w:ascii="Times New Roman" w:hAnsi="Times New Roman"/>
            <w:b/>
            <w:rPrChange w:id="232" w:author="tard" w:date="2020-04-18T16:20:00Z">
              <w:rPr>
                <w:rFonts w:ascii="Times New Roman" w:hAnsi="Times New Roman"/>
                <w:b/>
              </w:rPr>
            </w:rPrChange>
          </w:rPr>
          <w:delText xml:space="preserve"> </w:delText>
        </w:r>
      </w:del>
      <w:ins w:id="233" w:author="Алькина Людмила Николаевна" w:date="2019-12-20T10:46:00Z">
        <w:del w:id="234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  <w:rPrChange w:id="235" w:author="tard" w:date="2020-04-18T16:20:00Z">
                <w:rPr>
                  <w:rFonts w:ascii="Times New Roman" w:hAnsi="Times New Roman"/>
                  <w:b/>
                </w:rPr>
              </w:rPrChange>
            </w:rPr>
            <w:delText xml:space="preserve">2020 </w:delText>
          </w:r>
        </w:del>
      </w:ins>
      <w:del w:id="236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  <w:rPrChange w:id="237" w:author="tard" w:date="2020-04-18T16:20:00Z">
              <w:rPr>
                <w:rFonts w:ascii="Times New Roman" w:hAnsi="Times New Roman"/>
                <w:b/>
              </w:rPr>
            </w:rPrChange>
          </w:rPr>
          <w:delText>года</w:delText>
        </w:r>
      </w:del>
      <w:ins w:id="238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  <w:rPrChange w:id="239" w:author="tard" w:date="2020-04-18T16:20:00Z">
              <w:rPr>
                <w:rFonts w:ascii="Times New Roman" w:hAnsi="Times New Roman"/>
                <w:b/>
              </w:rPr>
            </w:rPrChange>
          </w:rPr>
          <w:t>__</w:t>
        </w:r>
      </w:ins>
      <w:ins w:id="240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41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</w:t>
        </w:r>
        <w:r w:rsidR="0039295B" w:rsidRPr="002B49D3">
          <w:rPr>
            <w:rFonts w:ascii="Times New Roman" w:hAnsi="Times New Roman"/>
            <w:b/>
            <w:u w:val="single"/>
            <w:rPrChange w:id="242" w:author="tard" w:date="2020-04-18T16:20:00Z">
              <w:rPr>
                <w:rFonts w:ascii="Times New Roman" w:hAnsi="Times New Roman"/>
                <w:b/>
              </w:rPr>
            </w:rPrChange>
          </w:rPr>
          <w:t>{DATE_END</w:t>
        </w:r>
        <w:r w:rsidR="0039295B" w:rsidRPr="002B49D3">
          <w:rPr>
            <w:rFonts w:ascii="Times New Roman" w:hAnsi="Times New Roman"/>
            <w:b/>
            <w:u w:val="single"/>
            <w:rPrChange w:id="243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44" w:author="Парфинович Александр Константинович" w:date="2020-01-23T18:43:00Z">
        <w:del w:id="245" w:author="tard" w:date="2020-04-18T15:19:00Z">
          <w:r w:rsidR="00DD25EE" w:rsidRPr="002B49D3" w:rsidDel="0039295B">
            <w:rPr>
              <w:rFonts w:ascii="Times New Roman" w:hAnsi="Times New Roman"/>
              <w:b/>
              <w:rPrChange w:id="246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__________</w:delText>
          </w:r>
        </w:del>
        <w:r w:rsidR="00DD25EE" w:rsidRPr="002B49D3">
          <w:rPr>
            <w:rFonts w:ascii="Times New Roman" w:hAnsi="Times New Roman"/>
            <w:b/>
            <w:rPrChange w:id="247" w:author="tard" w:date="2020-04-18T16:20:00Z">
              <w:rPr>
                <w:rFonts w:ascii="Times New Roman" w:hAnsi="Times New Roman"/>
                <w:b/>
              </w:rPr>
            </w:rPrChange>
          </w:rPr>
          <w:t>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248" w:author="Парфинович Александр Константинович" w:date="2020-01-23T18:25:00Z"/>
          <w:color w:val="000000"/>
          <w:sz w:val="18"/>
          <w:szCs w:val="18"/>
        </w:rPr>
      </w:pPr>
      <w:ins w:id="249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250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251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252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253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254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255" w:author="Парфинович Александр Константинович" w:date="2020-01-23T18:25:00Z">
        <w:del w:id="256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257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258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259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260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261" w:author="Шатилова Зарина Абдулазисовна" w:date="2019-09-12T19:08:00Z"/>
          <w:sz w:val="18"/>
          <w:szCs w:val="18"/>
          <w:rPrChange w:id="262" w:author="Парфинович Александр Константинович" w:date="2020-01-23T18:27:00Z">
            <w:rPr>
              <w:del w:id="263" w:author="Шатилова Зарина Абдулазисовна" w:date="2019-09-12T19:08:00Z"/>
            </w:rPr>
          </w:rPrChange>
        </w:rPr>
        <w:pPrChange w:id="264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265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266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267" w:author="Шатилова Зарина Абдулазисовна" w:date="2019-09-12T19:08:00Z"/>
          <w:sz w:val="18"/>
          <w:szCs w:val="18"/>
          <w:rPrChange w:id="268" w:author="Парфинович Александр Константинович" w:date="2020-01-23T18:27:00Z">
            <w:rPr>
              <w:del w:id="269" w:author="Шатилова Зарина Абдулазисовна" w:date="2019-09-12T19:08:00Z"/>
            </w:rPr>
          </w:rPrChange>
        </w:rPr>
        <w:pPrChange w:id="270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71" w:author="Парфинович Александр Константинович" w:date="2019-08-27T19:31:00Z">
        <w:del w:id="27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3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27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75" w:author="Парфинович Александр Константинович" w:date="2020-01-23T18:27:00Z">
              <w:rPr/>
            </w:rPrChange>
          </w:rPr>
          <w:delText>К</w:delText>
        </w:r>
      </w:del>
      <w:ins w:id="276" w:author="Парфинович Александр Константинович" w:date="2019-08-27T19:32:00Z">
        <w:del w:id="27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7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0" w:author="Парфинович Александр Константинович" w:date="2020-01-23T18:27:00Z">
              <w:rPr/>
            </w:rPrChange>
          </w:rPr>
          <w:delText>опи</w:delText>
        </w:r>
      </w:del>
      <w:ins w:id="281" w:author="Парфинович Александр Константинович" w:date="2019-08-27T19:31:00Z">
        <w:del w:id="282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3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284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5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286" w:author="Парфинович Александр Константинович" w:date="2019-08-27T19:32:00Z">
        <w:del w:id="287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8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89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90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91" w:author="Шатилова Зарина Абдулазисовна" w:date="2019-09-12T19:08:00Z"/>
          <w:sz w:val="18"/>
          <w:szCs w:val="18"/>
          <w:rPrChange w:id="292" w:author="Парфинович Александр Константинович" w:date="2020-01-23T18:27:00Z">
            <w:rPr>
              <w:del w:id="293" w:author="Шатилова Зарина Абдулазисовна" w:date="2019-09-12T19:08:00Z"/>
            </w:rPr>
          </w:rPrChange>
        </w:rPr>
        <w:pPrChange w:id="294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95" w:author="Парфинович Александр Константинович" w:date="2019-08-27T19:31:00Z">
        <w:del w:id="29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298" w:author="Парфинович Александр Константинович" w:date="2019-08-27T19:32:00Z">
        <w:del w:id="29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30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303" w:author="Парфинович Александр Константинович" w:date="2019-08-27T19:31:00Z">
        <w:del w:id="30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30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7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308" w:author="Парфинович Александр Константинович" w:date="2019-08-27T18:55:00Z">
        <w:del w:id="309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31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31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12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313" w:author="Парфинович Александр Константинович" w:date="2019-08-27T18:45:00Z"/>
          <w:rFonts w:ascii="Times New Roman" w:hAnsi="Times New Roman"/>
          <w:sz w:val="18"/>
          <w:szCs w:val="18"/>
          <w:rPrChange w:id="314" w:author="Парфинович Александр Константинович" w:date="2020-01-23T18:27:00Z">
            <w:rPr>
              <w:del w:id="315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316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17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1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319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32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3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325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6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327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9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30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331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332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33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33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33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33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337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338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339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340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34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3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34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345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346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47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48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349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35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2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353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4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355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962"/>
      </w:tblGrid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</w:t>
            </w:r>
            <w:ins w:id="356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5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58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FIO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5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Parent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62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</w:t>
            </w:r>
            <w:ins w:id="363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</w:ins>
            <w:ins w:id="365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8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Serial</w:t>
              </w:r>
            </w:ins>
            <w:proofErr w:type="gramStart"/>
            <w:ins w:id="369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71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 номер_</w:t>
            </w:r>
            <w:ins w:id="372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proofErr w:type="spell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Num</w:t>
              </w:r>
              <w:proofErr w:type="spellEnd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78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 выдан _____</w:t>
            </w:r>
            <w:ins w:id="379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2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PASS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</w:ins>
            <w:ins w:id="385" w:author="tard" w:date="2020-04-18T15:26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PLACE</w:t>
              </w:r>
            </w:ins>
            <w:ins w:id="387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8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89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 _____________________________________________________________________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:rsidR="00571100" w:rsidDel="00B37A33" w:rsidRDefault="00A46235">
            <w:pPr>
              <w:pStyle w:val="aa"/>
              <w:rPr>
                <w:del w:id="390" w:author="tard" w:date="2020-04-18T15:26:00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жительства_______</w:t>
            </w:r>
            <w:ins w:id="391" w:author="tard" w:date="2020-04-18T15:26:00Z">
              <w:r w:rsidR="00B37A33" w:rsidRPr="002B49D3">
                <w:rPr>
                  <w:rFonts w:ascii="Times New Roman" w:hAnsi="Times New Roman"/>
                  <w:u w:val="single"/>
                  <w:rPrChange w:id="392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393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LIVING</w:t>
              </w:r>
              <w:r w:rsidR="00B37A33" w:rsidRPr="002B49D3">
                <w:rPr>
                  <w:rFonts w:ascii="Times New Roman" w:hAnsi="Times New Roman"/>
                  <w:u w:val="single"/>
                  <w:rPrChange w:id="394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395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ADRESS</w:t>
              </w:r>
              <w:r w:rsidR="00B37A33" w:rsidRPr="002B49D3">
                <w:rPr>
                  <w:rFonts w:ascii="Times New Roman" w:hAnsi="Times New Roman"/>
                  <w:u w:val="single"/>
                  <w:rPrChange w:id="396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}}</w:t>
              </w:r>
            </w:ins>
            <w:del w:id="397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</w:delText>
              </w:r>
            </w:del>
          </w:p>
          <w:p w:rsidR="00571100" w:rsidRDefault="00A46235">
            <w:pPr>
              <w:pStyle w:val="aa"/>
            </w:pPr>
            <w:del w:id="398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del w:id="399" w:author="tard" w:date="2020-04-18T16:13:00Z">
              <w:r w:rsidDel="00C87DFF">
                <w:rPr>
                  <w:rFonts w:ascii="Times New Roman" w:hAnsi="Times New Roman"/>
                  <w:sz w:val="24"/>
                  <w:szCs w:val="24"/>
                </w:rPr>
                <w:delText>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</w:tc>
      </w:tr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1"/>
              <w:jc w:val="both"/>
            </w:pPr>
            <w:del w:id="400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_________________                                 </w:delText>
              </w:r>
              <w:r w:rsidR="00DD541B" w:rsidDel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delText xml:space="preserve">        </w:delText>
              </w:r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          </w:delText>
              </w:r>
            </w:del>
            <w:ins w:id="401" w:author="Парфинович Александр Константинович" w:date="2019-08-27T18:55:00Z">
              <w:del w:id="402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                         </w:delText>
                </w:r>
              </w:del>
            </w:ins>
            <w:ins w:id="403" w:author="Парфинович Александр Константинович" w:date="2019-08-27T18:56:00Z">
              <w:del w:id="404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</w:delText>
                </w:r>
              </w:del>
            </w:ins>
            <w:del w:id="405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ins w:id="406" w:author="tard" w:date="2020-04-18T15:27:00Z">
              <w:r w:rsidR="00B37A33">
                <w:rPr>
                  <w:rFonts w:ascii="Times New Roman" w:hAnsi="Times New Roman"/>
                  <w:sz w:val="24"/>
                  <w:szCs w:val="24"/>
                </w:rPr>
                <w:t>__</w:t>
              </w:r>
              <w:bookmarkStart w:id="407" w:name="_GoBack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08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{{TODAY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09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  <w:bookmarkEnd w:id="407"/>
              <w:r w:rsidR="00B37A33">
                <w:rPr>
                  <w:rFonts w:ascii="Times New Roman" w:hAnsi="Times New Roman"/>
                  <w:sz w:val="24"/>
                  <w:szCs w:val="24"/>
                </w:rPr>
                <w:t>_</w:t>
              </w:r>
              <w:proofErr w:type="gramEnd"/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_                                 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       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                                      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0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411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2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413" w:name="__DdeLink__589_1631733780"/>
            <w:bookmarkEnd w:id="413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4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81" w:rsidRDefault="00596E81">
      <w:r>
        <w:separator/>
      </w:r>
    </w:p>
  </w:endnote>
  <w:endnote w:type="continuationSeparator" w:id="0">
    <w:p w:rsidR="00596E81" w:rsidRDefault="0059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81" w:rsidRDefault="00596E81">
      <w:r>
        <w:separator/>
      </w:r>
    </w:p>
  </w:footnote>
  <w:footnote w:type="continuationSeparator" w:id="0">
    <w:p w:rsidR="00596E81" w:rsidRDefault="00596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инович Александр Константинович">
    <w15:presenceInfo w15:providerId="None" w15:userId="Парфинович Александр Константинович"/>
  </w15:person>
  <w15:person w15:author="tard">
    <w15:presenceInfo w15:providerId="None" w15:userId="tard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0F37C8"/>
    <w:rsid w:val="001E7ADF"/>
    <w:rsid w:val="00203B73"/>
    <w:rsid w:val="00255C0C"/>
    <w:rsid w:val="002B49D3"/>
    <w:rsid w:val="002F0E3C"/>
    <w:rsid w:val="00306C69"/>
    <w:rsid w:val="0039295B"/>
    <w:rsid w:val="004A2361"/>
    <w:rsid w:val="004C5B6D"/>
    <w:rsid w:val="004F05F0"/>
    <w:rsid w:val="005622F6"/>
    <w:rsid w:val="00571100"/>
    <w:rsid w:val="00596E81"/>
    <w:rsid w:val="005A7181"/>
    <w:rsid w:val="005B48ED"/>
    <w:rsid w:val="005D4B26"/>
    <w:rsid w:val="0065515F"/>
    <w:rsid w:val="00691B02"/>
    <w:rsid w:val="007E40CE"/>
    <w:rsid w:val="0080253A"/>
    <w:rsid w:val="00851FC8"/>
    <w:rsid w:val="008E7B0F"/>
    <w:rsid w:val="008E7BBB"/>
    <w:rsid w:val="008F21F4"/>
    <w:rsid w:val="008F61AC"/>
    <w:rsid w:val="0094384B"/>
    <w:rsid w:val="00997624"/>
    <w:rsid w:val="009E39A9"/>
    <w:rsid w:val="00A46235"/>
    <w:rsid w:val="00A55266"/>
    <w:rsid w:val="00AE14AD"/>
    <w:rsid w:val="00B36312"/>
    <w:rsid w:val="00B37A33"/>
    <w:rsid w:val="00B672F7"/>
    <w:rsid w:val="00B80908"/>
    <w:rsid w:val="00BC2E2F"/>
    <w:rsid w:val="00BF6F39"/>
    <w:rsid w:val="00C22C47"/>
    <w:rsid w:val="00C87DFF"/>
    <w:rsid w:val="00CB5C4D"/>
    <w:rsid w:val="00CF15AF"/>
    <w:rsid w:val="00CF4747"/>
    <w:rsid w:val="00D12694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e">
    <w:name w:val="Revision"/>
    <w:hidden/>
    <w:uiPriority w:val="99"/>
    <w:semiHidden/>
    <w:rsid w:val="009E39A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tard</cp:lastModifiedBy>
  <cp:revision>5</cp:revision>
  <dcterms:created xsi:type="dcterms:W3CDTF">2020-01-24T12:26:00Z</dcterms:created>
  <dcterms:modified xsi:type="dcterms:W3CDTF">2020-04-18T09:22:00Z</dcterms:modified>
  <dc:language>ru-RU</dc:language>
</cp:coreProperties>
</file>